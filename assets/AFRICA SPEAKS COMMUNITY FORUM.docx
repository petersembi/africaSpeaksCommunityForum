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21438" w14:textId="77777777" w:rsidR="00600FC3" w:rsidRDefault="00000000">
      <w:pPr>
        <w:jc w:val="center"/>
      </w:pPr>
      <w:r>
        <w:rPr>
          <w:u w:val="single"/>
        </w:rPr>
        <w:t>AFRICA SPEAKS COMMUNITY FORUM</w:t>
      </w:r>
      <w:r>
        <w:t xml:space="preserve">. </w:t>
      </w:r>
    </w:p>
    <w:p w14:paraId="201E5E4B" w14:textId="77777777" w:rsidR="00600FC3" w:rsidRDefault="00600FC3"/>
    <w:p w14:paraId="481434B1" w14:textId="77777777" w:rsidR="00600FC3" w:rsidRDefault="00000000">
      <w:pPr>
        <w:jc w:val="center"/>
        <w:rPr>
          <w:u w:val="single"/>
        </w:rPr>
      </w:pPr>
      <w:r>
        <w:rPr>
          <w:u w:val="single"/>
        </w:rPr>
        <w:t>DATABASE DESIGN</w:t>
      </w:r>
    </w:p>
    <w:p w14:paraId="4A365526" w14:textId="77777777" w:rsidR="00600FC3" w:rsidRDefault="00600FC3"/>
    <w:p w14:paraId="216D6D65" w14:textId="77777777" w:rsidR="00600FC3" w:rsidRDefault="00000000">
      <w:pPr>
        <w:rPr>
          <w:u w:val="single"/>
        </w:rPr>
      </w:pPr>
      <w:r>
        <w:rPr>
          <w:u w:val="single"/>
        </w:rPr>
        <w:t xml:space="preserve">TABLES </w:t>
      </w:r>
    </w:p>
    <w:p w14:paraId="7E0A8651" w14:textId="77777777" w:rsidR="00600FC3" w:rsidRDefault="00600FC3">
      <w:pPr>
        <w:rPr>
          <w:u w:val="single"/>
        </w:rPr>
      </w:pPr>
    </w:p>
    <w:p w14:paraId="74CFCE54" w14:textId="77777777" w:rsidR="00600FC3" w:rsidRDefault="00000000">
      <w:pPr>
        <w:numPr>
          <w:ilvl w:val="0"/>
          <w:numId w:val="1"/>
        </w:numPr>
      </w:pPr>
      <w:r>
        <w:t>FORUMS TABLE</w:t>
      </w:r>
    </w:p>
    <w:p w14:paraId="632B64EC" w14:textId="77777777" w:rsidR="00600FC3" w:rsidRDefault="00600FC3"/>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600FC3" w14:paraId="06F65910" w14:textId="77777777">
        <w:tc>
          <w:tcPr>
            <w:tcW w:w="1872" w:type="dxa"/>
            <w:shd w:val="clear" w:color="auto" w:fill="auto"/>
            <w:tcMar>
              <w:top w:w="100" w:type="dxa"/>
              <w:left w:w="100" w:type="dxa"/>
              <w:bottom w:w="100" w:type="dxa"/>
              <w:right w:w="100" w:type="dxa"/>
            </w:tcMar>
          </w:tcPr>
          <w:p w14:paraId="12CBAE0B" w14:textId="77777777" w:rsidR="00600FC3" w:rsidRDefault="00000000">
            <w:pPr>
              <w:widowControl w:val="0"/>
              <w:pBdr>
                <w:top w:val="nil"/>
                <w:left w:val="nil"/>
                <w:bottom w:val="nil"/>
                <w:right w:val="nil"/>
                <w:between w:val="nil"/>
              </w:pBdr>
              <w:spacing w:line="240" w:lineRule="auto"/>
            </w:pPr>
            <w:r>
              <w:t>FIELD</w:t>
            </w:r>
          </w:p>
        </w:tc>
        <w:tc>
          <w:tcPr>
            <w:tcW w:w="1872" w:type="dxa"/>
            <w:shd w:val="clear" w:color="auto" w:fill="auto"/>
            <w:tcMar>
              <w:top w:w="100" w:type="dxa"/>
              <w:left w:w="100" w:type="dxa"/>
              <w:bottom w:w="100" w:type="dxa"/>
              <w:right w:w="100" w:type="dxa"/>
            </w:tcMar>
          </w:tcPr>
          <w:p w14:paraId="2AE09C96" w14:textId="77777777" w:rsidR="00600FC3" w:rsidRDefault="00000000">
            <w:pPr>
              <w:widowControl w:val="0"/>
              <w:pBdr>
                <w:top w:val="nil"/>
                <w:left w:val="nil"/>
                <w:bottom w:val="nil"/>
                <w:right w:val="nil"/>
                <w:between w:val="nil"/>
              </w:pBdr>
              <w:spacing w:line="240" w:lineRule="auto"/>
            </w:pPr>
            <w:r>
              <w:t>FIELD NAME</w:t>
            </w:r>
          </w:p>
        </w:tc>
        <w:tc>
          <w:tcPr>
            <w:tcW w:w="1872" w:type="dxa"/>
            <w:shd w:val="clear" w:color="auto" w:fill="auto"/>
            <w:tcMar>
              <w:top w:w="100" w:type="dxa"/>
              <w:left w:w="100" w:type="dxa"/>
              <w:bottom w:w="100" w:type="dxa"/>
              <w:right w:w="100" w:type="dxa"/>
            </w:tcMar>
          </w:tcPr>
          <w:p w14:paraId="05E3F000" w14:textId="77777777" w:rsidR="00600FC3" w:rsidRDefault="00000000">
            <w:pPr>
              <w:widowControl w:val="0"/>
              <w:pBdr>
                <w:top w:val="nil"/>
                <w:left w:val="nil"/>
                <w:bottom w:val="nil"/>
                <w:right w:val="nil"/>
                <w:between w:val="nil"/>
              </w:pBdr>
              <w:spacing w:line="240" w:lineRule="auto"/>
            </w:pPr>
            <w:r>
              <w:t>DATATYPE</w:t>
            </w:r>
          </w:p>
        </w:tc>
        <w:tc>
          <w:tcPr>
            <w:tcW w:w="1872" w:type="dxa"/>
            <w:shd w:val="clear" w:color="auto" w:fill="auto"/>
            <w:tcMar>
              <w:top w:w="100" w:type="dxa"/>
              <w:left w:w="100" w:type="dxa"/>
              <w:bottom w:w="100" w:type="dxa"/>
              <w:right w:w="100" w:type="dxa"/>
            </w:tcMar>
          </w:tcPr>
          <w:p w14:paraId="147AEABF" w14:textId="77777777" w:rsidR="00600FC3" w:rsidRDefault="00000000">
            <w:pPr>
              <w:widowControl w:val="0"/>
              <w:pBdr>
                <w:top w:val="nil"/>
                <w:left w:val="nil"/>
                <w:bottom w:val="nil"/>
                <w:right w:val="nil"/>
                <w:between w:val="nil"/>
              </w:pBdr>
              <w:spacing w:line="240" w:lineRule="auto"/>
            </w:pPr>
            <w:r>
              <w:t>LENGTH</w:t>
            </w:r>
          </w:p>
        </w:tc>
        <w:tc>
          <w:tcPr>
            <w:tcW w:w="1872" w:type="dxa"/>
            <w:shd w:val="clear" w:color="auto" w:fill="auto"/>
            <w:tcMar>
              <w:top w:w="100" w:type="dxa"/>
              <w:left w:w="100" w:type="dxa"/>
              <w:bottom w:w="100" w:type="dxa"/>
              <w:right w:w="100" w:type="dxa"/>
            </w:tcMar>
          </w:tcPr>
          <w:p w14:paraId="4A8C6472" w14:textId="77777777" w:rsidR="00600FC3" w:rsidRDefault="00000000">
            <w:pPr>
              <w:widowControl w:val="0"/>
              <w:pBdr>
                <w:top w:val="nil"/>
                <w:left w:val="nil"/>
                <w:bottom w:val="nil"/>
                <w:right w:val="nil"/>
                <w:between w:val="nil"/>
              </w:pBdr>
              <w:spacing w:line="240" w:lineRule="auto"/>
            </w:pPr>
            <w:r>
              <w:t>NULLABLE?</w:t>
            </w:r>
          </w:p>
        </w:tc>
      </w:tr>
      <w:tr w:rsidR="00600FC3" w14:paraId="15DFD68B" w14:textId="77777777">
        <w:tc>
          <w:tcPr>
            <w:tcW w:w="1872" w:type="dxa"/>
            <w:shd w:val="clear" w:color="auto" w:fill="auto"/>
            <w:tcMar>
              <w:top w:w="100" w:type="dxa"/>
              <w:left w:w="100" w:type="dxa"/>
              <w:bottom w:w="100" w:type="dxa"/>
              <w:right w:w="100" w:type="dxa"/>
            </w:tcMar>
          </w:tcPr>
          <w:p w14:paraId="33C360A7" w14:textId="77777777" w:rsidR="00600FC3" w:rsidRDefault="00000000">
            <w:pPr>
              <w:widowControl w:val="0"/>
              <w:pBdr>
                <w:top w:val="nil"/>
                <w:left w:val="nil"/>
                <w:bottom w:val="nil"/>
                <w:right w:val="nil"/>
                <w:between w:val="nil"/>
              </w:pBdr>
              <w:spacing w:line="240" w:lineRule="auto"/>
            </w:pPr>
            <w:r>
              <w:t>ID</w:t>
            </w:r>
          </w:p>
        </w:tc>
        <w:tc>
          <w:tcPr>
            <w:tcW w:w="1872" w:type="dxa"/>
            <w:shd w:val="clear" w:color="auto" w:fill="auto"/>
            <w:tcMar>
              <w:top w:w="100" w:type="dxa"/>
              <w:left w:w="100" w:type="dxa"/>
              <w:bottom w:w="100" w:type="dxa"/>
              <w:right w:w="100" w:type="dxa"/>
            </w:tcMar>
          </w:tcPr>
          <w:p w14:paraId="695FB617" w14:textId="77777777" w:rsidR="00600FC3" w:rsidRDefault="00000000">
            <w:pPr>
              <w:widowControl w:val="0"/>
              <w:pBdr>
                <w:top w:val="nil"/>
                <w:left w:val="nil"/>
                <w:bottom w:val="nil"/>
                <w:right w:val="nil"/>
                <w:between w:val="nil"/>
              </w:pBdr>
              <w:spacing w:line="240" w:lineRule="auto"/>
            </w:pPr>
            <w:proofErr w:type="spellStart"/>
            <w:r>
              <w:t>forum_id</w:t>
            </w:r>
            <w:proofErr w:type="spellEnd"/>
          </w:p>
        </w:tc>
        <w:tc>
          <w:tcPr>
            <w:tcW w:w="1872" w:type="dxa"/>
            <w:shd w:val="clear" w:color="auto" w:fill="auto"/>
            <w:tcMar>
              <w:top w:w="100" w:type="dxa"/>
              <w:left w:w="100" w:type="dxa"/>
              <w:bottom w:w="100" w:type="dxa"/>
              <w:right w:w="100" w:type="dxa"/>
            </w:tcMar>
          </w:tcPr>
          <w:p w14:paraId="17D97EE1" w14:textId="77777777" w:rsidR="00600FC3" w:rsidRDefault="00000000">
            <w:pPr>
              <w:widowControl w:val="0"/>
              <w:pBdr>
                <w:top w:val="nil"/>
                <w:left w:val="nil"/>
                <w:bottom w:val="nil"/>
                <w:right w:val="nil"/>
                <w:between w:val="nil"/>
              </w:pBdr>
              <w:spacing w:line="240" w:lineRule="auto"/>
            </w:pPr>
            <w:r>
              <w:t xml:space="preserve">int, </w:t>
            </w:r>
            <w:proofErr w:type="spellStart"/>
            <w:r>
              <w:t>auto_increment</w:t>
            </w:r>
            <w:proofErr w:type="spellEnd"/>
            <w:r>
              <w:t xml:space="preserve"> (Primary Key)</w:t>
            </w:r>
          </w:p>
        </w:tc>
        <w:tc>
          <w:tcPr>
            <w:tcW w:w="1872" w:type="dxa"/>
            <w:shd w:val="clear" w:color="auto" w:fill="auto"/>
            <w:tcMar>
              <w:top w:w="100" w:type="dxa"/>
              <w:left w:w="100" w:type="dxa"/>
              <w:bottom w:w="100" w:type="dxa"/>
              <w:right w:w="100" w:type="dxa"/>
            </w:tcMar>
          </w:tcPr>
          <w:p w14:paraId="0DE52E25" w14:textId="77777777" w:rsidR="00600FC3" w:rsidRDefault="00000000">
            <w:pPr>
              <w:widowControl w:val="0"/>
              <w:pBdr>
                <w:top w:val="nil"/>
                <w:left w:val="nil"/>
                <w:bottom w:val="nil"/>
                <w:right w:val="nil"/>
                <w:between w:val="nil"/>
              </w:pBdr>
              <w:spacing w:line="240" w:lineRule="auto"/>
            </w:pPr>
            <w:r>
              <w:t>10</w:t>
            </w:r>
          </w:p>
        </w:tc>
        <w:tc>
          <w:tcPr>
            <w:tcW w:w="1872" w:type="dxa"/>
            <w:shd w:val="clear" w:color="auto" w:fill="auto"/>
            <w:tcMar>
              <w:top w:w="100" w:type="dxa"/>
              <w:left w:w="100" w:type="dxa"/>
              <w:bottom w:w="100" w:type="dxa"/>
              <w:right w:w="100" w:type="dxa"/>
            </w:tcMar>
          </w:tcPr>
          <w:p w14:paraId="2C2801F5" w14:textId="77777777" w:rsidR="00600FC3" w:rsidRDefault="00000000">
            <w:pPr>
              <w:widowControl w:val="0"/>
              <w:pBdr>
                <w:top w:val="nil"/>
                <w:left w:val="nil"/>
                <w:bottom w:val="nil"/>
                <w:right w:val="nil"/>
                <w:between w:val="nil"/>
              </w:pBdr>
              <w:spacing w:line="240" w:lineRule="auto"/>
            </w:pPr>
            <w:r>
              <w:t>NOT NULL</w:t>
            </w:r>
          </w:p>
        </w:tc>
      </w:tr>
      <w:tr w:rsidR="00600FC3" w14:paraId="6AF35260" w14:textId="77777777">
        <w:tc>
          <w:tcPr>
            <w:tcW w:w="1872" w:type="dxa"/>
            <w:shd w:val="clear" w:color="auto" w:fill="auto"/>
            <w:tcMar>
              <w:top w:w="100" w:type="dxa"/>
              <w:left w:w="100" w:type="dxa"/>
              <w:bottom w:w="100" w:type="dxa"/>
              <w:right w:w="100" w:type="dxa"/>
            </w:tcMar>
          </w:tcPr>
          <w:p w14:paraId="4736515C" w14:textId="1EBE3BC1" w:rsidR="00600FC3" w:rsidRDefault="00000000">
            <w:pPr>
              <w:widowControl w:val="0"/>
              <w:pBdr>
                <w:top w:val="nil"/>
                <w:left w:val="nil"/>
                <w:bottom w:val="nil"/>
                <w:right w:val="nil"/>
                <w:between w:val="nil"/>
              </w:pBdr>
              <w:spacing w:line="240" w:lineRule="auto"/>
            </w:pPr>
            <w:r>
              <w:t>Forum</w:t>
            </w:r>
            <w:ins w:id="0" w:author="Alexander Kimaru" w:date="2023-01-04T02:46:00Z">
              <w:r w:rsidR="002274C0">
                <w:t xml:space="preserve"> Name</w:t>
              </w:r>
            </w:ins>
          </w:p>
        </w:tc>
        <w:tc>
          <w:tcPr>
            <w:tcW w:w="1872" w:type="dxa"/>
            <w:shd w:val="clear" w:color="auto" w:fill="auto"/>
            <w:tcMar>
              <w:top w:w="100" w:type="dxa"/>
              <w:left w:w="100" w:type="dxa"/>
              <w:bottom w:w="100" w:type="dxa"/>
              <w:right w:w="100" w:type="dxa"/>
            </w:tcMar>
          </w:tcPr>
          <w:p w14:paraId="09DC1F7A" w14:textId="234665C4" w:rsidR="00600FC3" w:rsidRDefault="00000000">
            <w:pPr>
              <w:widowControl w:val="0"/>
              <w:pBdr>
                <w:top w:val="nil"/>
                <w:left w:val="nil"/>
                <w:bottom w:val="nil"/>
                <w:right w:val="nil"/>
                <w:between w:val="nil"/>
              </w:pBdr>
              <w:spacing w:line="240" w:lineRule="auto"/>
            </w:pPr>
            <w:del w:id="1" w:author="Alexander Kimaru" w:date="2023-01-04T02:46:00Z">
              <w:r w:rsidDel="002274C0">
                <w:delText>forum</w:delText>
              </w:r>
            </w:del>
            <w:ins w:id="2" w:author="Alexander Kimaru" w:date="2023-01-04T02:46:00Z">
              <w:r w:rsidR="002274C0">
                <w:t>name</w:t>
              </w:r>
            </w:ins>
          </w:p>
        </w:tc>
        <w:tc>
          <w:tcPr>
            <w:tcW w:w="1872" w:type="dxa"/>
            <w:shd w:val="clear" w:color="auto" w:fill="auto"/>
            <w:tcMar>
              <w:top w:w="100" w:type="dxa"/>
              <w:left w:w="100" w:type="dxa"/>
              <w:bottom w:w="100" w:type="dxa"/>
              <w:right w:w="100" w:type="dxa"/>
            </w:tcMar>
          </w:tcPr>
          <w:p w14:paraId="5CB031C2" w14:textId="77777777" w:rsidR="00600FC3" w:rsidRDefault="00000000">
            <w:pPr>
              <w:widowControl w:val="0"/>
              <w:pBdr>
                <w:top w:val="nil"/>
                <w:left w:val="nil"/>
                <w:bottom w:val="nil"/>
                <w:right w:val="nil"/>
                <w:between w:val="nil"/>
              </w:pBdr>
              <w:spacing w:line="240" w:lineRule="auto"/>
            </w:pPr>
            <w:r>
              <w:t>text</w:t>
            </w:r>
          </w:p>
        </w:tc>
        <w:tc>
          <w:tcPr>
            <w:tcW w:w="1872" w:type="dxa"/>
            <w:shd w:val="clear" w:color="auto" w:fill="auto"/>
            <w:tcMar>
              <w:top w:w="100" w:type="dxa"/>
              <w:left w:w="100" w:type="dxa"/>
              <w:bottom w:w="100" w:type="dxa"/>
              <w:right w:w="100" w:type="dxa"/>
            </w:tcMar>
          </w:tcPr>
          <w:p w14:paraId="6E71C048" w14:textId="77777777" w:rsidR="00600FC3" w:rsidRDefault="00000000">
            <w:pPr>
              <w:widowControl w:val="0"/>
              <w:pBdr>
                <w:top w:val="nil"/>
                <w:left w:val="nil"/>
                <w:bottom w:val="nil"/>
                <w:right w:val="nil"/>
                <w:between w:val="nil"/>
              </w:pBdr>
              <w:spacing w:line="240" w:lineRule="auto"/>
            </w:pPr>
            <w:r>
              <w:t>255</w:t>
            </w:r>
          </w:p>
        </w:tc>
        <w:tc>
          <w:tcPr>
            <w:tcW w:w="1872" w:type="dxa"/>
            <w:shd w:val="clear" w:color="auto" w:fill="auto"/>
            <w:tcMar>
              <w:top w:w="100" w:type="dxa"/>
              <w:left w:w="100" w:type="dxa"/>
              <w:bottom w:w="100" w:type="dxa"/>
              <w:right w:w="100" w:type="dxa"/>
            </w:tcMar>
          </w:tcPr>
          <w:p w14:paraId="1CEA7E13" w14:textId="77777777" w:rsidR="00600FC3" w:rsidRDefault="00000000">
            <w:pPr>
              <w:widowControl w:val="0"/>
              <w:spacing w:line="240" w:lineRule="auto"/>
            </w:pPr>
            <w:r>
              <w:t>NOT NULL</w:t>
            </w:r>
          </w:p>
        </w:tc>
      </w:tr>
      <w:tr w:rsidR="00600FC3" w14:paraId="762E7253" w14:textId="77777777">
        <w:tc>
          <w:tcPr>
            <w:tcW w:w="1872" w:type="dxa"/>
            <w:shd w:val="clear" w:color="auto" w:fill="auto"/>
            <w:tcMar>
              <w:top w:w="100" w:type="dxa"/>
              <w:left w:w="100" w:type="dxa"/>
              <w:bottom w:w="100" w:type="dxa"/>
              <w:right w:w="100" w:type="dxa"/>
            </w:tcMar>
          </w:tcPr>
          <w:p w14:paraId="13AC24EA" w14:textId="77777777" w:rsidR="00600FC3" w:rsidRDefault="00000000">
            <w:pPr>
              <w:widowControl w:val="0"/>
              <w:pBdr>
                <w:top w:val="nil"/>
                <w:left w:val="nil"/>
                <w:bottom w:val="nil"/>
                <w:right w:val="nil"/>
                <w:between w:val="nil"/>
              </w:pBdr>
              <w:spacing w:line="240" w:lineRule="auto"/>
            </w:pPr>
            <w:r>
              <w:t>Slug</w:t>
            </w:r>
          </w:p>
        </w:tc>
        <w:tc>
          <w:tcPr>
            <w:tcW w:w="1872" w:type="dxa"/>
            <w:shd w:val="clear" w:color="auto" w:fill="auto"/>
            <w:tcMar>
              <w:top w:w="100" w:type="dxa"/>
              <w:left w:w="100" w:type="dxa"/>
              <w:bottom w:w="100" w:type="dxa"/>
              <w:right w:w="100" w:type="dxa"/>
            </w:tcMar>
          </w:tcPr>
          <w:p w14:paraId="4E10D82F" w14:textId="77777777" w:rsidR="00600FC3" w:rsidRDefault="00000000">
            <w:pPr>
              <w:widowControl w:val="0"/>
              <w:pBdr>
                <w:top w:val="nil"/>
                <w:left w:val="nil"/>
                <w:bottom w:val="nil"/>
                <w:right w:val="nil"/>
                <w:between w:val="nil"/>
              </w:pBdr>
              <w:spacing w:line="240" w:lineRule="auto"/>
            </w:pPr>
            <w:r>
              <w:t>slug</w:t>
            </w:r>
          </w:p>
        </w:tc>
        <w:tc>
          <w:tcPr>
            <w:tcW w:w="1872" w:type="dxa"/>
            <w:shd w:val="clear" w:color="auto" w:fill="auto"/>
            <w:tcMar>
              <w:top w:w="100" w:type="dxa"/>
              <w:left w:w="100" w:type="dxa"/>
              <w:bottom w:w="100" w:type="dxa"/>
              <w:right w:w="100" w:type="dxa"/>
            </w:tcMar>
          </w:tcPr>
          <w:p w14:paraId="77425F3C" w14:textId="77777777" w:rsidR="00600FC3" w:rsidRDefault="00000000">
            <w:pPr>
              <w:widowControl w:val="0"/>
              <w:pBdr>
                <w:top w:val="nil"/>
                <w:left w:val="nil"/>
                <w:bottom w:val="nil"/>
                <w:right w:val="nil"/>
                <w:between w:val="nil"/>
              </w:pBdr>
              <w:spacing w:line="240" w:lineRule="auto"/>
            </w:pPr>
            <w:r>
              <w:t>varchar</w:t>
            </w:r>
          </w:p>
        </w:tc>
        <w:tc>
          <w:tcPr>
            <w:tcW w:w="1872" w:type="dxa"/>
            <w:shd w:val="clear" w:color="auto" w:fill="auto"/>
            <w:tcMar>
              <w:top w:w="100" w:type="dxa"/>
              <w:left w:w="100" w:type="dxa"/>
              <w:bottom w:w="100" w:type="dxa"/>
              <w:right w:w="100" w:type="dxa"/>
            </w:tcMar>
          </w:tcPr>
          <w:p w14:paraId="484C6AAC" w14:textId="65B6CEEF" w:rsidR="00600FC3" w:rsidRDefault="00000000">
            <w:pPr>
              <w:widowControl w:val="0"/>
              <w:pBdr>
                <w:top w:val="nil"/>
                <w:left w:val="nil"/>
                <w:bottom w:val="nil"/>
                <w:right w:val="nil"/>
                <w:between w:val="nil"/>
              </w:pBdr>
              <w:spacing w:line="240" w:lineRule="auto"/>
            </w:pPr>
            <w:del w:id="3" w:author="Alexander Kimaru" w:date="2023-01-04T02:46:00Z">
              <w:r w:rsidDel="002274C0">
                <w:delText>255</w:delText>
              </w:r>
            </w:del>
          </w:p>
        </w:tc>
        <w:tc>
          <w:tcPr>
            <w:tcW w:w="1872" w:type="dxa"/>
            <w:shd w:val="clear" w:color="auto" w:fill="auto"/>
            <w:tcMar>
              <w:top w:w="100" w:type="dxa"/>
              <w:left w:w="100" w:type="dxa"/>
              <w:bottom w:w="100" w:type="dxa"/>
              <w:right w:w="100" w:type="dxa"/>
            </w:tcMar>
          </w:tcPr>
          <w:p w14:paraId="36A51549" w14:textId="77777777" w:rsidR="00600FC3" w:rsidRDefault="00000000">
            <w:pPr>
              <w:widowControl w:val="0"/>
              <w:spacing w:line="240" w:lineRule="auto"/>
            </w:pPr>
            <w:r>
              <w:t>NOT NULL</w:t>
            </w:r>
          </w:p>
        </w:tc>
      </w:tr>
      <w:tr w:rsidR="002274C0" w14:paraId="2E7CCB44" w14:textId="77777777">
        <w:trPr>
          <w:ins w:id="4" w:author="Alexander Kimaru" w:date="2023-01-04T02:45:00Z"/>
        </w:trPr>
        <w:tc>
          <w:tcPr>
            <w:tcW w:w="1872" w:type="dxa"/>
            <w:shd w:val="clear" w:color="auto" w:fill="auto"/>
            <w:tcMar>
              <w:top w:w="100" w:type="dxa"/>
              <w:left w:w="100" w:type="dxa"/>
              <w:bottom w:w="100" w:type="dxa"/>
              <w:right w:w="100" w:type="dxa"/>
            </w:tcMar>
          </w:tcPr>
          <w:p w14:paraId="6C5AAA25" w14:textId="09FF407A" w:rsidR="002274C0" w:rsidRDefault="002274C0">
            <w:pPr>
              <w:widowControl w:val="0"/>
              <w:pBdr>
                <w:top w:val="nil"/>
                <w:left w:val="nil"/>
                <w:bottom w:val="nil"/>
                <w:right w:val="nil"/>
                <w:between w:val="nil"/>
              </w:pBdr>
              <w:spacing w:line="240" w:lineRule="auto"/>
              <w:rPr>
                <w:ins w:id="5" w:author="Alexander Kimaru" w:date="2023-01-04T02:45:00Z"/>
              </w:rPr>
            </w:pPr>
            <w:ins w:id="6" w:author="Alexander Kimaru" w:date="2023-01-04T02:45:00Z">
              <w:r>
                <w:t xml:space="preserve">Forum </w:t>
              </w:r>
              <w:commentRangeStart w:id="7"/>
              <w:r>
                <w:t>des</w:t>
              </w:r>
            </w:ins>
            <w:ins w:id="8" w:author="Alexander Kimaru" w:date="2023-01-04T02:46:00Z">
              <w:r>
                <w:t>cription</w:t>
              </w:r>
            </w:ins>
            <w:commentRangeEnd w:id="7"/>
            <w:ins w:id="9" w:author="Alexander Kimaru" w:date="2023-01-04T02:52:00Z">
              <w:r>
                <w:rPr>
                  <w:rStyle w:val="CommentReference"/>
                </w:rPr>
                <w:commentReference w:id="7"/>
              </w:r>
            </w:ins>
          </w:p>
        </w:tc>
        <w:tc>
          <w:tcPr>
            <w:tcW w:w="1872" w:type="dxa"/>
            <w:shd w:val="clear" w:color="auto" w:fill="auto"/>
            <w:tcMar>
              <w:top w:w="100" w:type="dxa"/>
              <w:left w:w="100" w:type="dxa"/>
              <w:bottom w:w="100" w:type="dxa"/>
              <w:right w:w="100" w:type="dxa"/>
            </w:tcMar>
          </w:tcPr>
          <w:p w14:paraId="6D3E4A58" w14:textId="0AAD3329" w:rsidR="002274C0" w:rsidRDefault="002274C0">
            <w:pPr>
              <w:widowControl w:val="0"/>
              <w:pBdr>
                <w:top w:val="nil"/>
                <w:left w:val="nil"/>
                <w:bottom w:val="nil"/>
                <w:right w:val="nil"/>
                <w:between w:val="nil"/>
              </w:pBdr>
              <w:spacing w:line="240" w:lineRule="auto"/>
              <w:rPr>
                <w:ins w:id="10" w:author="Alexander Kimaru" w:date="2023-01-04T02:45:00Z"/>
              </w:rPr>
            </w:pPr>
            <w:ins w:id="11" w:author="Alexander Kimaru" w:date="2023-01-04T02:46:00Z">
              <w:r>
                <w:t>Description</w:t>
              </w:r>
            </w:ins>
          </w:p>
        </w:tc>
        <w:tc>
          <w:tcPr>
            <w:tcW w:w="1872" w:type="dxa"/>
            <w:shd w:val="clear" w:color="auto" w:fill="auto"/>
            <w:tcMar>
              <w:top w:w="100" w:type="dxa"/>
              <w:left w:w="100" w:type="dxa"/>
              <w:bottom w:w="100" w:type="dxa"/>
              <w:right w:w="100" w:type="dxa"/>
            </w:tcMar>
          </w:tcPr>
          <w:p w14:paraId="09B70A62" w14:textId="66F9E46E" w:rsidR="002274C0" w:rsidRDefault="002274C0">
            <w:pPr>
              <w:widowControl w:val="0"/>
              <w:pBdr>
                <w:top w:val="nil"/>
                <w:left w:val="nil"/>
                <w:bottom w:val="nil"/>
                <w:right w:val="nil"/>
                <w:between w:val="nil"/>
              </w:pBdr>
              <w:spacing w:line="240" w:lineRule="auto"/>
              <w:rPr>
                <w:ins w:id="12" w:author="Alexander Kimaru" w:date="2023-01-04T02:45:00Z"/>
              </w:rPr>
            </w:pPr>
            <w:ins w:id="13" w:author="Alexander Kimaru" w:date="2023-01-04T02:46:00Z">
              <w:r>
                <w:t>text</w:t>
              </w:r>
            </w:ins>
          </w:p>
        </w:tc>
        <w:tc>
          <w:tcPr>
            <w:tcW w:w="1872" w:type="dxa"/>
            <w:shd w:val="clear" w:color="auto" w:fill="auto"/>
            <w:tcMar>
              <w:top w:w="100" w:type="dxa"/>
              <w:left w:w="100" w:type="dxa"/>
              <w:bottom w:w="100" w:type="dxa"/>
              <w:right w:w="100" w:type="dxa"/>
            </w:tcMar>
          </w:tcPr>
          <w:p w14:paraId="4E16012E" w14:textId="77777777" w:rsidR="002274C0" w:rsidRDefault="002274C0">
            <w:pPr>
              <w:widowControl w:val="0"/>
              <w:pBdr>
                <w:top w:val="nil"/>
                <w:left w:val="nil"/>
                <w:bottom w:val="nil"/>
                <w:right w:val="nil"/>
                <w:between w:val="nil"/>
              </w:pBdr>
              <w:spacing w:line="240" w:lineRule="auto"/>
              <w:rPr>
                <w:ins w:id="14" w:author="Alexander Kimaru" w:date="2023-01-04T02:45:00Z"/>
              </w:rPr>
            </w:pPr>
          </w:p>
        </w:tc>
        <w:tc>
          <w:tcPr>
            <w:tcW w:w="1872" w:type="dxa"/>
            <w:shd w:val="clear" w:color="auto" w:fill="auto"/>
            <w:tcMar>
              <w:top w:w="100" w:type="dxa"/>
              <w:left w:w="100" w:type="dxa"/>
              <w:bottom w:w="100" w:type="dxa"/>
              <w:right w:w="100" w:type="dxa"/>
            </w:tcMar>
          </w:tcPr>
          <w:p w14:paraId="3D3828AA" w14:textId="2F81B3BE" w:rsidR="002274C0" w:rsidRDefault="002274C0">
            <w:pPr>
              <w:widowControl w:val="0"/>
              <w:spacing w:line="240" w:lineRule="auto"/>
              <w:rPr>
                <w:ins w:id="15" w:author="Alexander Kimaru" w:date="2023-01-04T02:45:00Z"/>
              </w:rPr>
            </w:pPr>
          </w:p>
        </w:tc>
      </w:tr>
      <w:tr w:rsidR="00600FC3" w14:paraId="44D93A2B" w14:textId="77777777">
        <w:tc>
          <w:tcPr>
            <w:tcW w:w="1872" w:type="dxa"/>
            <w:shd w:val="clear" w:color="auto" w:fill="auto"/>
            <w:tcMar>
              <w:top w:w="100" w:type="dxa"/>
              <w:left w:w="100" w:type="dxa"/>
              <w:bottom w:w="100" w:type="dxa"/>
              <w:right w:w="100" w:type="dxa"/>
            </w:tcMar>
          </w:tcPr>
          <w:p w14:paraId="6EE4CE10" w14:textId="77777777" w:rsidR="00600FC3" w:rsidRDefault="00000000">
            <w:pPr>
              <w:widowControl w:val="0"/>
              <w:pBdr>
                <w:top w:val="nil"/>
                <w:left w:val="nil"/>
                <w:bottom w:val="nil"/>
                <w:right w:val="nil"/>
                <w:between w:val="nil"/>
              </w:pBdr>
              <w:spacing w:line="240" w:lineRule="auto"/>
            </w:pPr>
            <w:r>
              <w:t>Status</w:t>
            </w:r>
          </w:p>
        </w:tc>
        <w:tc>
          <w:tcPr>
            <w:tcW w:w="1872" w:type="dxa"/>
            <w:shd w:val="clear" w:color="auto" w:fill="auto"/>
            <w:tcMar>
              <w:top w:w="100" w:type="dxa"/>
              <w:left w:w="100" w:type="dxa"/>
              <w:bottom w:w="100" w:type="dxa"/>
              <w:right w:w="100" w:type="dxa"/>
            </w:tcMar>
          </w:tcPr>
          <w:p w14:paraId="5AC23C03" w14:textId="77777777" w:rsidR="00600FC3" w:rsidRDefault="00000000">
            <w:pPr>
              <w:widowControl w:val="0"/>
              <w:pBdr>
                <w:top w:val="nil"/>
                <w:left w:val="nil"/>
                <w:bottom w:val="nil"/>
                <w:right w:val="nil"/>
                <w:between w:val="nil"/>
              </w:pBdr>
              <w:spacing w:line="240" w:lineRule="auto"/>
            </w:pPr>
            <w:r>
              <w:t>status</w:t>
            </w:r>
          </w:p>
        </w:tc>
        <w:tc>
          <w:tcPr>
            <w:tcW w:w="1872" w:type="dxa"/>
            <w:shd w:val="clear" w:color="auto" w:fill="auto"/>
            <w:tcMar>
              <w:top w:w="100" w:type="dxa"/>
              <w:left w:w="100" w:type="dxa"/>
              <w:bottom w:w="100" w:type="dxa"/>
              <w:right w:w="100" w:type="dxa"/>
            </w:tcMar>
          </w:tcPr>
          <w:p w14:paraId="68853733" w14:textId="77777777" w:rsidR="00600FC3" w:rsidRDefault="00000000">
            <w:pPr>
              <w:widowControl w:val="0"/>
              <w:pBdr>
                <w:top w:val="nil"/>
                <w:left w:val="nil"/>
                <w:bottom w:val="nil"/>
                <w:right w:val="nil"/>
                <w:between w:val="nil"/>
              </w:pBdr>
              <w:spacing w:line="240" w:lineRule="auto"/>
            </w:pPr>
            <w:proofErr w:type="spellStart"/>
            <w:r>
              <w:t>boolean</w:t>
            </w:r>
            <w:proofErr w:type="spellEnd"/>
          </w:p>
        </w:tc>
        <w:tc>
          <w:tcPr>
            <w:tcW w:w="1872" w:type="dxa"/>
            <w:shd w:val="clear" w:color="auto" w:fill="auto"/>
            <w:tcMar>
              <w:top w:w="100" w:type="dxa"/>
              <w:left w:w="100" w:type="dxa"/>
              <w:bottom w:w="100" w:type="dxa"/>
              <w:right w:w="100" w:type="dxa"/>
            </w:tcMar>
          </w:tcPr>
          <w:p w14:paraId="59A37FE2" w14:textId="77777777" w:rsidR="00600FC3" w:rsidRDefault="00000000">
            <w:pPr>
              <w:widowControl w:val="0"/>
              <w:pBdr>
                <w:top w:val="nil"/>
                <w:left w:val="nil"/>
                <w:bottom w:val="nil"/>
                <w:right w:val="nil"/>
                <w:between w:val="nil"/>
              </w:pBdr>
              <w:spacing w:line="240" w:lineRule="auto"/>
            </w:pPr>
            <w:r>
              <w:t>10</w:t>
            </w:r>
          </w:p>
        </w:tc>
        <w:tc>
          <w:tcPr>
            <w:tcW w:w="1872" w:type="dxa"/>
            <w:shd w:val="clear" w:color="auto" w:fill="auto"/>
            <w:tcMar>
              <w:top w:w="100" w:type="dxa"/>
              <w:left w:w="100" w:type="dxa"/>
              <w:bottom w:w="100" w:type="dxa"/>
              <w:right w:w="100" w:type="dxa"/>
            </w:tcMar>
          </w:tcPr>
          <w:p w14:paraId="706DF191" w14:textId="77777777" w:rsidR="00600FC3" w:rsidRDefault="00000000">
            <w:pPr>
              <w:widowControl w:val="0"/>
              <w:spacing w:line="240" w:lineRule="auto"/>
            </w:pPr>
            <w:r>
              <w:t>NOT NULL</w:t>
            </w:r>
          </w:p>
        </w:tc>
      </w:tr>
      <w:tr w:rsidR="00600FC3" w14:paraId="198CA96B" w14:textId="77777777">
        <w:tc>
          <w:tcPr>
            <w:tcW w:w="1872" w:type="dxa"/>
            <w:shd w:val="clear" w:color="auto" w:fill="auto"/>
            <w:tcMar>
              <w:top w:w="100" w:type="dxa"/>
              <w:left w:w="100" w:type="dxa"/>
              <w:bottom w:w="100" w:type="dxa"/>
              <w:right w:w="100" w:type="dxa"/>
            </w:tcMar>
          </w:tcPr>
          <w:p w14:paraId="5C994C13" w14:textId="77777777" w:rsidR="00600FC3" w:rsidRDefault="00000000">
            <w:pPr>
              <w:widowControl w:val="0"/>
              <w:pBdr>
                <w:top w:val="nil"/>
                <w:left w:val="nil"/>
                <w:bottom w:val="nil"/>
                <w:right w:val="nil"/>
                <w:between w:val="nil"/>
              </w:pBdr>
              <w:spacing w:line="240" w:lineRule="auto"/>
            </w:pPr>
            <w:r>
              <w:t>Topics</w:t>
            </w:r>
          </w:p>
        </w:tc>
        <w:tc>
          <w:tcPr>
            <w:tcW w:w="1872" w:type="dxa"/>
            <w:shd w:val="clear" w:color="auto" w:fill="auto"/>
            <w:tcMar>
              <w:top w:w="100" w:type="dxa"/>
              <w:left w:w="100" w:type="dxa"/>
              <w:bottom w:w="100" w:type="dxa"/>
              <w:right w:w="100" w:type="dxa"/>
            </w:tcMar>
          </w:tcPr>
          <w:p w14:paraId="0008678C" w14:textId="77777777" w:rsidR="00600FC3" w:rsidRDefault="00000000">
            <w:pPr>
              <w:widowControl w:val="0"/>
              <w:pBdr>
                <w:top w:val="nil"/>
                <w:left w:val="nil"/>
                <w:bottom w:val="nil"/>
                <w:right w:val="nil"/>
                <w:between w:val="nil"/>
              </w:pBdr>
              <w:spacing w:line="240" w:lineRule="auto"/>
            </w:pPr>
            <w:r>
              <w:t>topics</w:t>
            </w:r>
          </w:p>
        </w:tc>
        <w:tc>
          <w:tcPr>
            <w:tcW w:w="1872" w:type="dxa"/>
            <w:shd w:val="clear" w:color="auto" w:fill="auto"/>
            <w:tcMar>
              <w:top w:w="100" w:type="dxa"/>
              <w:left w:w="100" w:type="dxa"/>
              <w:bottom w:w="100" w:type="dxa"/>
              <w:right w:w="100" w:type="dxa"/>
            </w:tcMar>
          </w:tcPr>
          <w:p w14:paraId="5D7915E3" w14:textId="77777777" w:rsidR="00600FC3" w:rsidRDefault="00000000">
            <w:pPr>
              <w:widowControl w:val="0"/>
              <w:pBdr>
                <w:top w:val="nil"/>
                <w:left w:val="nil"/>
                <w:bottom w:val="nil"/>
                <w:right w:val="nil"/>
                <w:between w:val="nil"/>
              </w:pBdr>
              <w:spacing w:line="240" w:lineRule="auto"/>
            </w:pPr>
            <w:r>
              <w:t>Int</w:t>
            </w:r>
          </w:p>
        </w:tc>
        <w:tc>
          <w:tcPr>
            <w:tcW w:w="1872" w:type="dxa"/>
            <w:shd w:val="clear" w:color="auto" w:fill="auto"/>
            <w:tcMar>
              <w:top w:w="100" w:type="dxa"/>
              <w:left w:w="100" w:type="dxa"/>
              <w:bottom w:w="100" w:type="dxa"/>
              <w:right w:w="100" w:type="dxa"/>
            </w:tcMar>
          </w:tcPr>
          <w:p w14:paraId="09498FDE" w14:textId="77777777" w:rsidR="00600FC3" w:rsidRDefault="00000000">
            <w:pPr>
              <w:widowControl w:val="0"/>
              <w:pBdr>
                <w:top w:val="nil"/>
                <w:left w:val="nil"/>
                <w:bottom w:val="nil"/>
                <w:right w:val="nil"/>
                <w:between w:val="nil"/>
              </w:pBdr>
              <w:spacing w:line="240" w:lineRule="auto"/>
            </w:pPr>
            <w:r>
              <w:t>10</w:t>
            </w:r>
          </w:p>
        </w:tc>
        <w:tc>
          <w:tcPr>
            <w:tcW w:w="1872" w:type="dxa"/>
            <w:shd w:val="clear" w:color="auto" w:fill="auto"/>
            <w:tcMar>
              <w:top w:w="100" w:type="dxa"/>
              <w:left w:w="100" w:type="dxa"/>
              <w:bottom w:w="100" w:type="dxa"/>
              <w:right w:w="100" w:type="dxa"/>
            </w:tcMar>
          </w:tcPr>
          <w:p w14:paraId="6620F610" w14:textId="77777777" w:rsidR="00600FC3" w:rsidRDefault="00000000">
            <w:pPr>
              <w:widowControl w:val="0"/>
              <w:spacing w:line="240" w:lineRule="auto"/>
            </w:pPr>
            <w:r>
              <w:t>NOT NULL</w:t>
            </w:r>
          </w:p>
        </w:tc>
      </w:tr>
      <w:tr w:rsidR="00600FC3" w14:paraId="6222F5CD" w14:textId="77777777">
        <w:tc>
          <w:tcPr>
            <w:tcW w:w="1872" w:type="dxa"/>
            <w:shd w:val="clear" w:color="auto" w:fill="auto"/>
            <w:tcMar>
              <w:top w:w="100" w:type="dxa"/>
              <w:left w:w="100" w:type="dxa"/>
              <w:bottom w:w="100" w:type="dxa"/>
              <w:right w:w="100" w:type="dxa"/>
            </w:tcMar>
          </w:tcPr>
          <w:p w14:paraId="444C2D09" w14:textId="77777777" w:rsidR="00600FC3" w:rsidRDefault="00000000">
            <w:pPr>
              <w:widowControl w:val="0"/>
              <w:pBdr>
                <w:top w:val="nil"/>
                <w:left w:val="nil"/>
                <w:bottom w:val="nil"/>
                <w:right w:val="nil"/>
                <w:between w:val="nil"/>
              </w:pBdr>
              <w:spacing w:line="240" w:lineRule="auto"/>
            </w:pPr>
            <w:r>
              <w:t>Comments</w:t>
            </w:r>
          </w:p>
        </w:tc>
        <w:tc>
          <w:tcPr>
            <w:tcW w:w="1872" w:type="dxa"/>
            <w:shd w:val="clear" w:color="auto" w:fill="auto"/>
            <w:tcMar>
              <w:top w:w="100" w:type="dxa"/>
              <w:left w:w="100" w:type="dxa"/>
              <w:bottom w:w="100" w:type="dxa"/>
              <w:right w:w="100" w:type="dxa"/>
            </w:tcMar>
          </w:tcPr>
          <w:p w14:paraId="396890D4" w14:textId="77777777" w:rsidR="00600FC3" w:rsidRDefault="00000000">
            <w:pPr>
              <w:widowControl w:val="0"/>
              <w:pBdr>
                <w:top w:val="nil"/>
                <w:left w:val="nil"/>
                <w:bottom w:val="nil"/>
                <w:right w:val="nil"/>
                <w:between w:val="nil"/>
              </w:pBdr>
              <w:spacing w:line="240" w:lineRule="auto"/>
            </w:pPr>
            <w:r>
              <w:t>comments</w:t>
            </w:r>
          </w:p>
        </w:tc>
        <w:tc>
          <w:tcPr>
            <w:tcW w:w="1872" w:type="dxa"/>
            <w:shd w:val="clear" w:color="auto" w:fill="auto"/>
            <w:tcMar>
              <w:top w:w="100" w:type="dxa"/>
              <w:left w:w="100" w:type="dxa"/>
              <w:bottom w:w="100" w:type="dxa"/>
              <w:right w:w="100" w:type="dxa"/>
            </w:tcMar>
          </w:tcPr>
          <w:p w14:paraId="7B88F7B1" w14:textId="77777777" w:rsidR="00600FC3" w:rsidRDefault="00000000">
            <w:pPr>
              <w:widowControl w:val="0"/>
              <w:pBdr>
                <w:top w:val="nil"/>
                <w:left w:val="nil"/>
                <w:bottom w:val="nil"/>
                <w:right w:val="nil"/>
                <w:between w:val="nil"/>
              </w:pBdr>
              <w:spacing w:line="240" w:lineRule="auto"/>
            </w:pPr>
            <w:r>
              <w:t>int</w:t>
            </w:r>
          </w:p>
        </w:tc>
        <w:tc>
          <w:tcPr>
            <w:tcW w:w="1872" w:type="dxa"/>
            <w:shd w:val="clear" w:color="auto" w:fill="auto"/>
            <w:tcMar>
              <w:top w:w="100" w:type="dxa"/>
              <w:left w:w="100" w:type="dxa"/>
              <w:bottom w:w="100" w:type="dxa"/>
              <w:right w:w="100" w:type="dxa"/>
            </w:tcMar>
          </w:tcPr>
          <w:p w14:paraId="509349F8" w14:textId="77777777" w:rsidR="00600FC3" w:rsidRDefault="00000000">
            <w:pPr>
              <w:widowControl w:val="0"/>
              <w:pBdr>
                <w:top w:val="nil"/>
                <w:left w:val="nil"/>
                <w:bottom w:val="nil"/>
                <w:right w:val="nil"/>
                <w:between w:val="nil"/>
              </w:pBdr>
              <w:spacing w:line="240" w:lineRule="auto"/>
            </w:pPr>
            <w:r>
              <w:t>10</w:t>
            </w:r>
          </w:p>
        </w:tc>
        <w:tc>
          <w:tcPr>
            <w:tcW w:w="1872" w:type="dxa"/>
            <w:shd w:val="clear" w:color="auto" w:fill="auto"/>
            <w:tcMar>
              <w:top w:w="100" w:type="dxa"/>
              <w:left w:w="100" w:type="dxa"/>
              <w:bottom w:w="100" w:type="dxa"/>
              <w:right w:w="100" w:type="dxa"/>
            </w:tcMar>
          </w:tcPr>
          <w:p w14:paraId="3D8994EC" w14:textId="77777777" w:rsidR="00600FC3" w:rsidRDefault="00000000">
            <w:pPr>
              <w:widowControl w:val="0"/>
              <w:spacing w:line="240" w:lineRule="auto"/>
            </w:pPr>
            <w:r>
              <w:t>NOT NULL</w:t>
            </w:r>
          </w:p>
        </w:tc>
      </w:tr>
      <w:tr w:rsidR="00600FC3" w14:paraId="7FC63DB4" w14:textId="77777777">
        <w:tc>
          <w:tcPr>
            <w:tcW w:w="1872" w:type="dxa"/>
            <w:shd w:val="clear" w:color="auto" w:fill="auto"/>
            <w:tcMar>
              <w:top w:w="100" w:type="dxa"/>
              <w:left w:w="100" w:type="dxa"/>
              <w:bottom w:w="100" w:type="dxa"/>
              <w:right w:w="100" w:type="dxa"/>
            </w:tcMar>
          </w:tcPr>
          <w:p w14:paraId="723CB208" w14:textId="77777777" w:rsidR="00600FC3" w:rsidRDefault="00000000">
            <w:pPr>
              <w:widowControl w:val="0"/>
              <w:pBdr>
                <w:top w:val="nil"/>
                <w:left w:val="nil"/>
                <w:bottom w:val="nil"/>
                <w:right w:val="nil"/>
                <w:between w:val="nil"/>
              </w:pBdr>
              <w:spacing w:line="240" w:lineRule="auto"/>
            </w:pPr>
            <w:r>
              <w:t xml:space="preserve">Created By </w:t>
            </w:r>
          </w:p>
        </w:tc>
        <w:tc>
          <w:tcPr>
            <w:tcW w:w="1872" w:type="dxa"/>
            <w:shd w:val="clear" w:color="auto" w:fill="auto"/>
            <w:tcMar>
              <w:top w:w="100" w:type="dxa"/>
              <w:left w:w="100" w:type="dxa"/>
              <w:bottom w:w="100" w:type="dxa"/>
              <w:right w:w="100" w:type="dxa"/>
            </w:tcMar>
          </w:tcPr>
          <w:p w14:paraId="1D86C0B7" w14:textId="77777777" w:rsidR="00600FC3" w:rsidRDefault="00000000">
            <w:pPr>
              <w:widowControl w:val="0"/>
              <w:pBdr>
                <w:top w:val="nil"/>
                <w:left w:val="nil"/>
                <w:bottom w:val="nil"/>
                <w:right w:val="nil"/>
                <w:between w:val="nil"/>
              </w:pBdr>
              <w:spacing w:line="240" w:lineRule="auto"/>
            </w:pPr>
            <w:proofErr w:type="spellStart"/>
            <w:r>
              <w:t>created_by</w:t>
            </w:r>
            <w:proofErr w:type="spellEnd"/>
          </w:p>
        </w:tc>
        <w:tc>
          <w:tcPr>
            <w:tcW w:w="1872" w:type="dxa"/>
            <w:shd w:val="clear" w:color="auto" w:fill="auto"/>
            <w:tcMar>
              <w:top w:w="100" w:type="dxa"/>
              <w:left w:w="100" w:type="dxa"/>
              <w:bottom w:w="100" w:type="dxa"/>
              <w:right w:w="100" w:type="dxa"/>
            </w:tcMar>
          </w:tcPr>
          <w:p w14:paraId="559BDDDB" w14:textId="4938C3C9" w:rsidR="00600FC3" w:rsidRDefault="00000000">
            <w:pPr>
              <w:widowControl w:val="0"/>
              <w:pBdr>
                <w:top w:val="nil"/>
                <w:left w:val="nil"/>
                <w:bottom w:val="nil"/>
                <w:right w:val="nil"/>
                <w:between w:val="nil"/>
              </w:pBdr>
              <w:spacing w:line="240" w:lineRule="auto"/>
            </w:pPr>
            <w:del w:id="16" w:author="Alexander Kimaru" w:date="2023-01-04T02:44:00Z">
              <w:r w:rsidDel="002274C0">
                <w:delText>date</w:delText>
              </w:r>
            </w:del>
            <w:ins w:id="17" w:author="Alexander Kimaru" w:date="2023-01-04T02:44:00Z">
              <w:r w:rsidR="002274C0">
                <w:t>int</w:t>
              </w:r>
            </w:ins>
          </w:p>
        </w:tc>
        <w:tc>
          <w:tcPr>
            <w:tcW w:w="1872" w:type="dxa"/>
            <w:shd w:val="clear" w:color="auto" w:fill="auto"/>
            <w:tcMar>
              <w:top w:w="100" w:type="dxa"/>
              <w:left w:w="100" w:type="dxa"/>
              <w:bottom w:w="100" w:type="dxa"/>
              <w:right w:w="100" w:type="dxa"/>
            </w:tcMar>
          </w:tcPr>
          <w:p w14:paraId="579B0F4C" w14:textId="77777777" w:rsidR="00600FC3" w:rsidRDefault="00000000">
            <w:pPr>
              <w:widowControl w:val="0"/>
              <w:pBdr>
                <w:top w:val="nil"/>
                <w:left w:val="nil"/>
                <w:bottom w:val="nil"/>
                <w:right w:val="nil"/>
                <w:between w:val="nil"/>
              </w:pBdr>
              <w:spacing w:line="240" w:lineRule="auto"/>
            </w:pPr>
            <w:r>
              <w:t>30</w:t>
            </w:r>
          </w:p>
        </w:tc>
        <w:tc>
          <w:tcPr>
            <w:tcW w:w="1872" w:type="dxa"/>
            <w:shd w:val="clear" w:color="auto" w:fill="auto"/>
            <w:tcMar>
              <w:top w:w="100" w:type="dxa"/>
              <w:left w:w="100" w:type="dxa"/>
              <w:bottom w:w="100" w:type="dxa"/>
              <w:right w:w="100" w:type="dxa"/>
            </w:tcMar>
          </w:tcPr>
          <w:p w14:paraId="72A6B04C" w14:textId="77777777" w:rsidR="00600FC3" w:rsidRDefault="00000000">
            <w:pPr>
              <w:widowControl w:val="0"/>
              <w:spacing w:line="240" w:lineRule="auto"/>
            </w:pPr>
            <w:r>
              <w:t>NOT NULL</w:t>
            </w:r>
          </w:p>
        </w:tc>
      </w:tr>
      <w:tr w:rsidR="00600FC3" w14:paraId="4A5DF191" w14:textId="77777777">
        <w:tc>
          <w:tcPr>
            <w:tcW w:w="1872" w:type="dxa"/>
            <w:shd w:val="clear" w:color="auto" w:fill="auto"/>
            <w:tcMar>
              <w:top w:w="100" w:type="dxa"/>
              <w:left w:w="100" w:type="dxa"/>
              <w:bottom w:w="100" w:type="dxa"/>
              <w:right w:w="100" w:type="dxa"/>
            </w:tcMar>
          </w:tcPr>
          <w:p w14:paraId="733A2A62" w14:textId="77777777" w:rsidR="00600FC3" w:rsidRDefault="00000000">
            <w:pPr>
              <w:widowControl w:val="0"/>
              <w:pBdr>
                <w:top w:val="nil"/>
                <w:left w:val="nil"/>
                <w:bottom w:val="nil"/>
                <w:right w:val="nil"/>
                <w:between w:val="nil"/>
              </w:pBdr>
              <w:spacing w:line="240" w:lineRule="auto"/>
            </w:pPr>
            <w:r>
              <w:t>Created At</w:t>
            </w:r>
          </w:p>
        </w:tc>
        <w:tc>
          <w:tcPr>
            <w:tcW w:w="1872" w:type="dxa"/>
            <w:shd w:val="clear" w:color="auto" w:fill="auto"/>
            <w:tcMar>
              <w:top w:w="100" w:type="dxa"/>
              <w:left w:w="100" w:type="dxa"/>
              <w:bottom w:w="100" w:type="dxa"/>
              <w:right w:w="100" w:type="dxa"/>
            </w:tcMar>
          </w:tcPr>
          <w:p w14:paraId="1978E585" w14:textId="77777777" w:rsidR="00600FC3" w:rsidRDefault="00000000">
            <w:pPr>
              <w:widowControl w:val="0"/>
              <w:pBdr>
                <w:top w:val="nil"/>
                <w:left w:val="nil"/>
                <w:bottom w:val="nil"/>
                <w:right w:val="nil"/>
                <w:between w:val="nil"/>
              </w:pBdr>
              <w:spacing w:line="240" w:lineRule="auto"/>
            </w:pPr>
            <w:proofErr w:type="spellStart"/>
            <w:r>
              <w:t>created_at</w:t>
            </w:r>
            <w:proofErr w:type="spellEnd"/>
          </w:p>
        </w:tc>
        <w:tc>
          <w:tcPr>
            <w:tcW w:w="1872" w:type="dxa"/>
            <w:shd w:val="clear" w:color="auto" w:fill="auto"/>
            <w:tcMar>
              <w:top w:w="100" w:type="dxa"/>
              <w:left w:w="100" w:type="dxa"/>
              <w:bottom w:w="100" w:type="dxa"/>
              <w:right w:w="100" w:type="dxa"/>
            </w:tcMar>
          </w:tcPr>
          <w:p w14:paraId="4E09D2CB" w14:textId="205DDE77" w:rsidR="00600FC3" w:rsidRDefault="00000000">
            <w:pPr>
              <w:widowControl w:val="0"/>
              <w:pBdr>
                <w:top w:val="nil"/>
                <w:left w:val="nil"/>
                <w:bottom w:val="nil"/>
                <w:right w:val="nil"/>
                <w:between w:val="nil"/>
              </w:pBdr>
              <w:spacing w:line="240" w:lineRule="auto"/>
            </w:pPr>
            <w:del w:id="18" w:author="Alexander Kimaru" w:date="2023-01-04T02:44:00Z">
              <w:r w:rsidDel="002274C0">
                <w:delText>date</w:delText>
              </w:r>
            </w:del>
            <w:ins w:id="19" w:author="Alexander Kimaru" w:date="2023-01-04T02:44:00Z">
              <w:r w:rsidR="002274C0">
                <w:t>times</w:t>
              </w:r>
            </w:ins>
            <w:ins w:id="20" w:author="Alexander Kimaru" w:date="2023-01-04T02:45:00Z">
              <w:r w:rsidR="002274C0">
                <w:t>tamp</w:t>
              </w:r>
            </w:ins>
          </w:p>
        </w:tc>
        <w:tc>
          <w:tcPr>
            <w:tcW w:w="1872" w:type="dxa"/>
            <w:shd w:val="clear" w:color="auto" w:fill="auto"/>
            <w:tcMar>
              <w:top w:w="100" w:type="dxa"/>
              <w:left w:w="100" w:type="dxa"/>
              <w:bottom w:w="100" w:type="dxa"/>
              <w:right w:w="100" w:type="dxa"/>
            </w:tcMar>
          </w:tcPr>
          <w:p w14:paraId="69E8876A" w14:textId="77777777" w:rsidR="00600FC3" w:rsidRDefault="00000000">
            <w:pPr>
              <w:widowControl w:val="0"/>
              <w:spacing w:line="240" w:lineRule="auto"/>
            </w:pPr>
            <w:r>
              <w:t>30</w:t>
            </w:r>
          </w:p>
        </w:tc>
        <w:tc>
          <w:tcPr>
            <w:tcW w:w="1872" w:type="dxa"/>
            <w:shd w:val="clear" w:color="auto" w:fill="auto"/>
            <w:tcMar>
              <w:top w:w="100" w:type="dxa"/>
              <w:left w:w="100" w:type="dxa"/>
              <w:bottom w:w="100" w:type="dxa"/>
              <w:right w:w="100" w:type="dxa"/>
            </w:tcMar>
          </w:tcPr>
          <w:p w14:paraId="189FED43" w14:textId="77777777" w:rsidR="00600FC3" w:rsidRDefault="00000000">
            <w:pPr>
              <w:widowControl w:val="0"/>
              <w:spacing w:line="240" w:lineRule="auto"/>
            </w:pPr>
            <w:r>
              <w:t>NOT NULL</w:t>
            </w:r>
          </w:p>
        </w:tc>
      </w:tr>
      <w:tr w:rsidR="00600FC3" w14:paraId="780BC9CB" w14:textId="77777777">
        <w:tc>
          <w:tcPr>
            <w:tcW w:w="1872" w:type="dxa"/>
            <w:shd w:val="clear" w:color="auto" w:fill="auto"/>
            <w:tcMar>
              <w:top w:w="100" w:type="dxa"/>
              <w:left w:w="100" w:type="dxa"/>
              <w:bottom w:w="100" w:type="dxa"/>
              <w:right w:w="100" w:type="dxa"/>
            </w:tcMar>
          </w:tcPr>
          <w:p w14:paraId="1109136E" w14:textId="77777777" w:rsidR="00600FC3" w:rsidRDefault="00000000">
            <w:pPr>
              <w:widowControl w:val="0"/>
              <w:pBdr>
                <w:top w:val="nil"/>
                <w:left w:val="nil"/>
                <w:bottom w:val="nil"/>
                <w:right w:val="nil"/>
                <w:between w:val="nil"/>
              </w:pBdr>
              <w:spacing w:line="240" w:lineRule="auto"/>
            </w:pPr>
            <w:r>
              <w:t>Updated At</w:t>
            </w:r>
          </w:p>
        </w:tc>
        <w:tc>
          <w:tcPr>
            <w:tcW w:w="1872" w:type="dxa"/>
            <w:shd w:val="clear" w:color="auto" w:fill="auto"/>
            <w:tcMar>
              <w:top w:w="100" w:type="dxa"/>
              <w:left w:w="100" w:type="dxa"/>
              <w:bottom w:w="100" w:type="dxa"/>
              <w:right w:w="100" w:type="dxa"/>
            </w:tcMar>
          </w:tcPr>
          <w:p w14:paraId="243B2EF1" w14:textId="77777777" w:rsidR="00600FC3" w:rsidRDefault="00000000">
            <w:pPr>
              <w:widowControl w:val="0"/>
              <w:pBdr>
                <w:top w:val="nil"/>
                <w:left w:val="nil"/>
                <w:bottom w:val="nil"/>
                <w:right w:val="nil"/>
                <w:between w:val="nil"/>
              </w:pBdr>
              <w:spacing w:line="240" w:lineRule="auto"/>
            </w:pPr>
            <w:proofErr w:type="spellStart"/>
            <w:r>
              <w:t>updated_at</w:t>
            </w:r>
            <w:proofErr w:type="spellEnd"/>
          </w:p>
        </w:tc>
        <w:tc>
          <w:tcPr>
            <w:tcW w:w="1872" w:type="dxa"/>
            <w:shd w:val="clear" w:color="auto" w:fill="auto"/>
            <w:tcMar>
              <w:top w:w="100" w:type="dxa"/>
              <w:left w:w="100" w:type="dxa"/>
              <w:bottom w:w="100" w:type="dxa"/>
              <w:right w:w="100" w:type="dxa"/>
            </w:tcMar>
          </w:tcPr>
          <w:p w14:paraId="0D848E13" w14:textId="2F396AED" w:rsidR="00600FC3" w:rsidRDefault="002274C0">
            <w:pPr>
              <w:widowControl w:val="0"/>
              <w:pBdr>
                <w:top w:val="nil"/>
                <w:left w:val="nil"/>
                <w:bottom w:val="nil"/>
                <w:right w:val="nil"/>
                <w:between w:val="nil"/>
              </w:pBdr>
              <w:spacing w:line="240" w:lineRule="auto"/>
            </w:pPr>
            <w:ins w:id="21" w:author="Alexander Kimaru" w:date="2023-01-04T02:45:00Z">
              <w:r>
                <w:t>timestamp</w:t>
              </w:r>
            </w:ins>
            <w:del w:id="22" w:author="Alexander Kimaru" w:date="2023-01-04T02:45:00Z">
              <w:r w:rsidR="00000000" w:rsidDel="002274C0">
                <w:delText>date</w:delText>
              </w:r>
            </w:del>
          </w:p>
        </w:tc>
        <w:tc>
          <w:tcPr>
            <w:tcW w:w="1872" w:type="dxa"/>
            <w:shd w:val="clear" w:color="auto" w:fill="auto"/>
            <w:tcMar>
              <w:top w:w="100" w:type="dxa"/>
              <w:left w:w="100" w:type="dxa"/>
              <w:bottom w:w="100" w:type="dxa"/>
              <w:right w:w="100" w:type="dxa"/>
            </w:tcMar>
          </w:tcPr>
          <w:p w14:paraId="314B1D0F" w14:textId="77777777" w:rsidR="00600FC3" w:rsidRDefault="00000000">
            <w:pPr>
              <w:widowControl w:val="0"/>
              <w:spacing w:line="240" w:lineRule="auto"/>
            </w:pPr>
            <w:r>
              <w:t>30</w:t>
            </w:r>
          </w:p>
        </w:tc>
        <w:tc>
          <w:tcPr>
            <w:tcW w:w="1872" w:type="dxa"/>
            <w:shd w:val="clear" w:color="auto" w:fill="auto"/>
            <w:tcMar>
              <w:top w:w="100" w:type="dxa"/>
              <w:left w:w="100" w:type="dxa"/>
              <w:bottom w:w="100" w:type="dxa"/>
              <w:right w:w="100" w:type="dxa"/>
            </w:tcMar>
          </w:tcPr>
          <w:p w14:paraId="29A69E18" w14:textId="77777777" w:rsidR="00600FC3" w:rsidRDefault="00000000">
            <w:pPr>
              <w:widowControl w:val="0"/>
              <w:spacing w:line="240" w:lineRule="auto"/>
            </w:pPr>
            <w:r>
              <w:t>NULL</w:t>
            </w:r>
          </w:p>
        </w:tc>
      </w:tr>
      <w:tr w:rsidR="00600FC3" w14:paraId="4E2FA76E" w14:textId="77777777">
        <w:tc>
          <w:tcPr>
            <w:tcW w:w="1872" w:type="dxa"/>
            <w:shd w:val="clear" w:color="auto" w:fill="auto"/>
            <w:tcMar>
              <w:top w:w="100" w:type="dxa"/>
              <w:left w:w="100" w:type="dxa"/>
              <w:bottom w:w="100" w:type="dxa"/>
              <w:right w:w="100" w:type="dxa"/>
            </w:tcMar>
          </w:tcPr>
          <w:p w14:paraId="77497118" w14:textId="2D15C0BF" w:rsidR="00600FC3" w:rsidRDefault="002274C0">
            <w:pPr>
              <w:widowControl w:val="0"/>
              <w:pBdr>
                <w:top w:val="nil"/>
                <w:left w:val="nil"/>
                <w:bottom w:val="nil"/>
                <w:right w:val="nil"/>
                <w:between w:val="nil"/>
              </w:pBdr>
              <w:spacing w:line="240" w:lineRule="auto"/>
            </w:pPr>
            <w:ins w:id="23" w:author="Alexander Kimaru" w:date="2023-01-04T02:45:00Z">
              <w:r>
                <w:t>Deleted At</w:t>
              </w:r>
            </w:ins>
          </w:p>
        </w:tc>
        <w:tc>
          <w:tcPr>
            <w:tcW w:w="1872" w:type="dxa"/>
            <w:shd w:val="clear" w:color="auto" w:fill="auto"/>
            <w:tcMar>
              <w:top w:w="100" w:type="dxa"/>
              <w:left w:w="100" w:type="dxa"/>
              <w:bottom w:w="100" w:type="dxa"/>
              <w:right w:w="100" w:type="dxa"/>
            </w:tcMar>
          </w:tcPr>
          <w:p w14:paraId="5784ABC4" w14:textId="019AE1B9" w:rsidR="00600FC3" w:rsidRDefault="002274C0">
            <w:pPr>
              <w:widowControl w:val="0"/>
              <w:pBdr>
                <w:top w:val="nil"/>
                <w:left w:val="nil"/>
                <w:bottom w:val="nil"/>
                <w:right w:val="nil"/>
                <w:between w:val="nil"/>
              </w:pBdr>
              <w:spacing w:line="240" w:lineRule="auto"/>
            </w:pPr>
            <w:proofErr w:type="spellStart"/>
            <w:ins w:id="24" w:author="Alexander Kimaru" w:date="2023-01-04T02:45:00Z">
              <w:r>
                <w:t>Deleted_at</w:t>
              </w:r>
            </w:ins>
            <w:proofErr w:type="spellEnd"/>
          </w:p>
        </w:tc>
        <w:tc>
          <w:tcPr>
            <w:tcW w:w="1872" w:type="dxa"/>
            <w:shd w:val="clear" w:color="auto" w:fill="auto"/>
            <w:tcMar>
              <w:top w:w="100" w:type="dxa"/>
              <w:left w:w="100" w:type="dxa"/>
              <w:bottom w:w="100" w:type="dxa"/>
              <w:right w:w="100" w:type="dxa"/>
            </w:tcMar>
          </w:tcPr>
          <w:p w14:paraId="17BE5666" w14:textId="47DF682F" w:rsidR="00600FC3" w:rsidRDefault="002274C0">
            <w:pPr>
              <w:widowControl w:val="0"/>
              <w:pBdr>
                <w:top w:val="nil"/>
                <w:left w:val="nil"/>
                <w:bottom w:val="nil"/>
                <w:right w:val="nil"/>
                <w:between w:val="nil"/>
              </w:pBdr>
              <w:spacing w:line="240" w:lineRule="auto"/>
            </w:pPr>
            <w:commentRangeStart w:id="25"/>
            <w:ins w:id="26" w:author="Alexander Kimaru" w:date="2023-01-04T02:51:00Z">
              <w:r>
                <w:t>timestamp</w:t>
              </w:r>
              <w:commentRangeEnd w:id="25"/>
              <w:r>
                <w:rPr>
                  <w:rStyle w:val="CommentReference"/>
                </w:rPr>
                <w:commentReference w:id="25"/>
              </w:r>
            </w:ins>
          </w:p>
        </w:tc>
        <w:tc>
          <w:tcPr>
            <w:tcW w:w="1872" w:type="dxa"/>
            <w:shd w:val="clear" w:color="auto" w:fill="auto"/>
            <w:tcMar>
              <w:top w:w="100" w:type="dxa"/>
              <w:left w:w="100" w:type="dxa"/>
              <w:bottom w:w="100" w:type="dxa"/>
              <w:right w:w="100" w:type="dxa"/>
            </w:tcMar>
          </w:tcPr>
          <w:p w14:paraId="7C053282" w14:textId="77777777" w:rsidR="00600FC3" w:rsidRDefault="00600FC3">
            <w:pPr>
              <w:widowControl w:val="0"/>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14:paraId="6E6FB2EA" w14:textId="7826BBDC" w:rsidR="00600FC3" w:rsidRDefault="002274C0">
            <w:pPr>
              <w:widowControl w:val="0"/>
              <w:pBdr>
                <w:top w:val="nil"/>
                <w:left w:val="nil"/>
                <w:bottom w:val="nil"/>
                <w:right w:val="nil"/>
                <w:between w:val="nil"/>
              </w:pBdr>
              <w:spacing w:line="240" w:lineRule="auto"/>
            </w:pPr>
            <w:ins w:id="27" w:author="Alexander Kimaru" w:date="2023-01-04T02:45:00Z">
              <w:r>
                <w:t>NULL</w:t>
              </w:r>
            </w:ins>
          </w:p>
        </w:tc>
      </w:tr>
    </w:tbl>
    <w:p w14:paraId="1536FA82" w14:textId="77777777" w:rsidR="00600FC3" w:rsidRDefault="00600FC3"/>
    <w:p w14:paraId="79351501" w14:textId="77777777" w:rsidR="00600FC3" w:rsidRDefault="00000000">
      <w:pPr>
        <w:numPr>
          <w:ilvl w:val="0"/>
          <w:numId w:val="1"/>
        </w:numPr>
      </w:pPr>
      <w:r>
        <w:t>TOPICS TABLE</w:t>
      </w:r>
    </w:p>
    <w:p w14:paraId="0473C805" w14:textId="77777777" w:rsidR="00600FC3" w:rsidRDefault="00600FC3"/>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600FC3" w14:paraId="127F193E" w14:textId="77777777">
        <w:tc>
          <w:tcPr>
            <w:tcW w:w="1872" w:type="dxa"/>
            <w:shd w:val="clear" w:color="auto" w:fill="auto"/>
            <w:tcMar>
              <w:top w:w="100" w:type="dxa"/>
              <w:left w:w="100" w:type="dxa"/>
              <w:bottom w:w="100" w:type="dxa"/>
              <w:right w:w="100" w:type="dxa"/>
            </w:tcMar>
          </w:tcPr>
          <w:p w14:paraId="68CD16A5" w14:textId="77777777" w:rsidR="00600FC3" w:rsidRDefault="00000000">
            <w:pPr>
              <w:widowControl w:val="0"/>
              <w:spacing w:line="240" w:lineRule="auto"/>
            </w:pPr>
            <w:r>
              <w:t>FIELD</w:t>
            </w:r>
          </w:p>
        </w:tc>
        <w:tc>
          <w:tcPr>
            <w:tcW w:w="1872" w:type="dxa"/>
            <w:shd w:val="clear" w:color="auto" w:fill="auto"/>
            <w:tcMar>
              <w:top w:w="100" w:type="dxa"/>
              <w:left w:w="100" w:type="dxa"/>
              <w:bottom w:w="100" w:type="dxa"/>
              <w:right w:w="100" w:type="dxa"/>
            </w:tcMar>
          </w:tcPr>
          <w:p w14:paraId="1EEAA5F0" w14:textId="77777777" w:rsidR="00600FC3" w:rsidRDefault="00000000">
            <w:pPr>
              <w:widowControl w:val="0"/>
              <w:spacing w:line="240" w:lineRule="auto"/>
            </w:pPr>
            <w:r>
              <w:t>FIELD NAME</w:t>
            </w:r>
          </w:p>
        </w:tc>
        <w:tc>
          <w:tcPr>
            <w:tcW w:w="1872" w:type="dxa"/>
            <w:shd w:val="clear" w:color="auto" w:fill="auto"/>
            <w:tcMar>
              <w:top w:w="100" w:type="dxa"/>
              <w:left w:w="100" w:type="dxa"/>
              <w:bottom w:w="100" w:type="dxa"/>
              <w:right w:w="100" w:type="dxa"/>
            </w:tcMar>
          </w:tcPr>
          <w:p w14:paraId="2AECB48B" w14:textId="77777777" w:rsidR="00600FC3" w:rsidRDefault="00000000">
            <w:pPr>
              <w:widowControl w:val="0"/>
              <w:spacing w:line="240" w:lineRule="auto"/>
            </w:pPr>
            <w:r>
              <w:t>DATATYPE</w:t>
            </w:r>
          </w:p>
        </w:tc>
        <w:tc>
          <w:tcPr>
            <w:tcW w:w="1872" w:type="dxa"/>
            <w:shd w:val="clear" w:color="auto" w:fill="auto"/>
            <w:tcMar>
              <w:top w:w="100" w:type="dxa"/>
              <w:left w:w="100" w:type="dxa"/>
              <w:bottom w:w="100" w:type="dxa"/>
              <w:right w:w="100" w:type="dxa"/>
            </w:tcMar>
          </w:tcPr>
          <w:p w14:paraId="55D6EF7E" w14:textId="77777777" w:rsidR="00600FC3" w:rsidRDefault="00000000">
            <w:pPr>
              <w:widowControl w:val="0"/>
              <w:spacing w:line="240" w:lineRule="auto"/>
            </w:pPr>
            <w:r>
              <w:t>LENGTH</w:t>
            </w:r>
          </w:p>
        </w:tc>
        <w:tc>
          <w:tcPr>
            <w:tcW w:w="1872" w:type="dxa"/>
            <w:shd w:val="clear" w:color="auto" w:fill="auto"/>
            <w:tcMar>
              <w:top w:w="100" w:type="dxa"/>
              <w:left w:w="100" w:type="dxa"/>
              <w:bottom w:w="100" w:type="dxa"/>
              <w:right w:w="100" w:type="dxa"/>
            </w:tcMar>
          </w:tcPr>
          <w:p w14:paraId="31AE9B0D" w14:textId="77777777" w:rsidR="00600FC3" w:rsidRDefault="00000000">
            <w:pPr>
              <w:widowControl w:val="0"/>
              <w:spacing w:line="240" w:lineRule="auto"/>
            </w:pPr>
            <w:r>
              <w:t>NULLABLE?</w:t>
            </w:r>
          </w:p>
        </w:tc>
      </w:tr>
      <w:tr w:rsidR="00600FC3" w14:paraId="6AEE7485" w14:textId="77777777">
        <w:tc>
          <w:tcPr>
            <w:tcW w:w="1872" w:type="dxa"/>
            <w:shd w:val="clear" w:color="auto" w:fill="auto"/>
            <w:tcMar>
              <w:top w:w="100" w:type="dxa"/>
              <w:left w:w="100" w:type="dxa"/>
              <w:bottom w:w="100" w:type="dxa"/>
              <w:right w:w="100" w:type="dxa"/>
            </w:tcMar>
          </w:tcPr>
          <w:p w14:paraId="30F818FF" w14:textId="77777777" w:rsidR="00600FC3" w:rsidRDefault="00000000">
            <w:pPr>
              <w:widowControl w:val="0"/>
              <w:spacing w:line="240" w:lineRule="auto"/>
            </w:pPr>
            <w:r>
              <w:t>ID</w:t>
            </w:r>
          </w:p>
        </w:tc>
        <w:tc>
          <w:tcPr>
            <w:tcW w:w="1872" w:type="dxa"/>
            <w:shd w:val="clear" w:color="auto" w:fill="auto"/>
            <w:tcMar>
              <w:top w:w="100" w:type="dxa"/>
              <w:left w:w="100" w:type="dxa"/>
              <w:bottom w:w="100" w:type="dxa"/>
              <w:right w:w="100" w:type="dxa"/>
            </w:tcMar>
          </w:tcPr>
          <w:p w14:paraId="38E3AE54" w14:textId="77777777" w:rsidR="00600FC3" w:rsidRDefault="00000000">
            <w:pPr>
              <w:widowControl w:val="0"/>
              <w:spacing w:line="240" w:lineRule="auto"/>
            </w:pPr>
            <w:proofErr w:type="spellStart"/>
            <w:r>
              <w:t>topic_id</w:t>
            </w:r>
            <w:proofErr w:type="spellEnd"/>
          </w:p>
        </w:tc>
        <w:tc>
          <w:tcPr>
            <w:tcW w:w="1872" w:type="dxa"/>
            <w:shd w:val="clear" w:color="auto" w:fill="auto"/>
            <w:tcMar>
              <w:top w:w="100" w:type="dxa"/>
              <w:left w:w="100" w:type="dxa"/>
              <w:bottom w:w="100" w:type="dxa"/>
              <w:right w:w="100" w:type="dxa"/>
            </w:tcMar>
          </w:tcPr>
          <w:p w14:paraId="11A38F21" w14:textId="77777777" w:rsidR="00600FC3" w:rsidRDefault="00000000">
            <w:pPr>
              <w:widowControl w:val="0"/>
              <w:spacing w:line="240" w:lineRule="auto"/>
            </w:pPr>
            <w:r>
              <w:t xml:space="preserve">int, </w:t>
            </w:r>
            <w:proofErr w:type="spellStart"/>
            <w:r>
              <w:t>auto_increment</w:t>
            </w:r>
            <w:proofErr w:type="spellEnd"/>
            <w:r>
              <w:t xml:space="preserve"> (Primary Key)</w:t>
            </w:r>
          </w:p>
        </w:tc>
        <w:tc>
          <w:tcPr>
            <w:tcW w:w="1872" w:type="dxa"/>
            <w:shd w:val="clear" w:color="auto" w:fill="auto"/>
            <w:tcMar>
              <w:top w:w="100" w:type="dxa"/>
              <w:left w:w="100" w:type="dxa"/>
              <w:bottom w:w="100" w:type="dxa"/>
              <w:right w:w="100" w:type="dxa"/>
            </w:tcMar>
          </w:tcPr>
          <w:p w14:paraId="4AB6AAD2" w14:textId="77777777" w:rsidR="00600FC3" w:rsidRDefault="00000000">
            <w:pPr>
              <w:widowControl w:val="0"/>
              <w:spacing w:line="240" w:lineRule="auto"/>
            </w:pPr>
            <w:r>
              <w:t>10</w:t>
            </w:r>
          </w:p>
        </w:tc>
        <w:tc>
          <w:tcPr>
            <w:tcW w:w="1872" w:type="dxa"/>
            <w:shd w:val="clear" w:color="auto" w:fill="auto"/>
            <w:tcMar>
              <w:top w:w="100" w:type="dxa"/>
              <w:left w:w="100" w:type="dxa"/>
              <w:bottom w:w="100" w:type="dxa"/>
              <w:right w:w="100" w:type="dxa"/>
            </w:tcMar>
          </w:tcPr>
          <w:p w14:paraId="5CC41F37" w14:textId="77777777" w:rsidR="00600FC3" w:rsidRDefault="00000000">
            <w:pPr>
              <w:widowControl w:val="0"/>
              <w:spacing w:line="240" w:lineRule="auto"/>
            </w:pPr>
            <w:r>
              <w:t>NOT NULL</w:t>
            </w:r>
          </w:p>
        </w:tc>
      </w:tr>
      <w:tr w:rsidR="00600FC3" w14:paraId="3D6CD31A" w14:textId="77777777">
        <w:tc>
          <w:tcPr>
            <w:tcW w:w="1872" w:type="dxa"/>
            <w:shd w:val="clear" w:color="auto" w:fill="auto"/>
            <w:tcMar>
              <w:top w:w="100" w:type="dxa"/>
              <w:left w:w="100" w:type="dxa"/>
              <w:bottom w:w="100" w:type="dxa"/>
              <w:right w:w="100" w:type="dxa"/>
            </w:tcMar>
          </w:tcPr>
          <w:p w14:paraId="58F8EF9A" w14:textId="4F768653" w:rsidR="00600FC3" w:rsidRDefault="00000000">
            <w:pPr>
              <w:widowControl w:val="0"/>
              <w:spacing w:line="240" w:lineRule="auto"/>
            </w:pPr>
            <w:r>
              <w:t>Topic</w:t>
            </w:r>
            <w:ins w:id="28" w:author="Alexander Kimaru" w:date="2023-01-04T02:47:00Z">
              <w:r w:rsidR="002274C0">
                <w:t xml:space="preserve"> Name</w:t>
              </w:r>
            </w:ins>
          </w:p>
        </w:tc>
        <w:tc>
          <w:tcPr>
            <w:tcW w:w="1872" w:type="dxa"/>
            <w:shd w:val="clear" w:color="auto" w:fill="auto"/>
            <w:tcMar>
              <w:top w:w="100" w:type="dxa"/>
              <w:left w:w="100" w:type="dxa"/>
              <w:bottom w:w="100" w:type="dxa"/>
              <w:right w:w="100" w:type="dxa"/>
            </w:tcMar>
          </w:tcPr>
          <w:p w14:paraId="610CC654" w14:textId="1126F816" w:rsidR="00600FC3" w:rsidRDefault="00000000">
            <w:pPr>
              <w:widowControl w:val="0"/>
              <w:spacing w:line="240" w:lineRule="auto"/>
            </w:pPr>
            <w:del w:id="29" w:author="Alexander Kimaru" w:date="2023-01-04T02:47:00Z">
              <w:r w:rsidDel="002274C0">
                <w:delText>topic</w:delText>
              </w:r>
            </w:del>
            <w:ins w:id="30" w:author="Alexander Kimaru" w:date="2023-01-04T02:47:00Z">
              <w:r w:rsidR="002274C0">
                <w:t>name</w:t>
              </w:r>
            </w:ins>
          </w:p>
        </w:tc>
        <w:tc>
          <w:tcPr>
            <w:tcW w:w="1872" w:type="dxa"/>
            <w:shd w:val="clear" w:color="auto" w:fill="auto"/>
            <w:tcMar>
              <w:top w:w="100" w:type="dxa"/>
              <w:left w:w="100" w:type="dxa"/>
              <w:bottom w:w="100" w:type="dxa"/>
              <w:right w:w="100" w:type="dxa"/>
            </w:tcMar>
          </w:tcPr>
          <w:p w14:paraId="4221671F" w14:textId="77777777" w:rsidR="00600FC3" w:rsidRDefault="00000000">
            <w:pPr>
              <w:widowControl w:val="0"/>
              <w:spacing w:line="240" w:lineRule="auto"/>
            </w:pPr>
            <w:r>
              <w:t>text</w:t>
            </w:r>
          </w:p>
        </w:tc>
        <w:tc>
          <w:tcPr>
            <w:tcW w:w="1872" w:type="dxa"/>
            <w:shd w:val="clear" w:color="auto" w:fill="auto"/>
            <w:tcMar>
              <w:top w:w="100" w:type="dxa"/>
              <w:left w:w="100" w:type="dxa"/>
              <w:bottom w:w="100" w:type="dxa"/>
              <w:right w:w="100" w:type="dxa"/>
            </w:tcMar>
          </w:tcPr>
          <w:p w14:paraId="167DEB9A" w14:textId="77777777" w:rsidR="00600FC3" w:rsidRDefault="00000000">
            <w:pPr>
              <w:widowControl w:val="0"/>
              <w:spacing w:line="240" w:lineRule="auto"/>
            </w:pPr>
            <w:r>
              <w:t>255</w:t>
            </w:r>
          </w:p>
        </w:tc>
        <w:tc>
          <w:tcPr>
            <w:tcW w:w="1872" w:type="dxa"/>
            <w:shd w:val="clear" w:color="auto" w:fill="auto"/>
            <w:tcMar>
              <w:top w:w="100" w:type="dxa"/>
              <w:left w:w="100" w:type="dxa"/>
              <w:bottom w:w="100" w:type="dxa"/>
              <w:right w:w="100" w:type="dxa"/>
            </w:tcMar>
          </w:tcPr>
          <w:p w14:paraId="77C43687" w14:textId="77777777" w:rsidR="00600FC3" w:rsidRDefault="00000000">
            <w:pPr>
              <w:widowControl w:val="0"/>
              <w:spacing w:line="240" w:lineRule="auto"/>
            </w:pPr>
            <w:r>
              <w:t>NOT NULL</w:t>
            </w:r>
          </w:p>
        </w:tc>
      </w:tr>
      <w:tr w:rsidR="00600FC3" w14:paraId="77BC6F66" w14:textId="77777777">
        <w:tc>
          <w:tcPr>
            <w:tcW w:w="1872" w:type="dxa"/>
            <w:shd w:val="clear" w:color="auto" w:fill="auto"/>
            <w:tcMar>
              <w:top w:w="100" w:type="dxa"/>
              <w:left w:w="100" w:type="dxa"/>
              <w:bottom w:w="100" w:type="dxa"/>
              <w:right w:w="100" w:type="dxa"/>
            </w:tcMar>
          </w:tcPr>
          <w:p w14:paraId="12EB623E" w14:textId="77777777" w:rsidR="00600FC3" w:rsidRDefault="00000000">
            <w:pPr>
              <w:widowControl w:val="0"/>
              <w:spacing w:line="240" w:lineRule="auto"/>
            </w:pPr>
            <w:r>
              <w:t>Slug</w:t>
            </w:r>
          </w:p>
        </w:tc>
        <w:tc>
          <w:tcPr>
            <w:tcW w:w="1872" w:type="dxa"/>
            <w:shd w:val="clear" w:color="auto" w:fill="auto"/>
            <w:tcMar>
              <w:top w:w="100" w:type="dxa"/>
              <w:left w:w="100" w:type="dxa"/>
              <w:bottom w:w="100" w:type="dxa"/>
              <w:right w:w="100" w:type="dxa"/>
            </w:tcMar>
          </w:tcPr>
          <w:p w14:paraId="6B24972C" w14:textId="77777777" w:rsidR="00600FC3" w:rsidRDefault="00000000">
            <w:pPr>
              <w:widowControl w:val="0"/>
              <w:spacing w:line="240" w:lineRule="auto"/>
            </w:pPr>
            <w:r>
              <w:t>slug</w:t>
            </w:r>
          </w:p>
        </w:tc>
        <w:tc>
          <w:tcPr>
            <w:tcW w:w="1872" w:type="dxa"/>
            <w:shd w:val="clear" w:color="auto" w:fill="auto"/>
            <w:tcMar>
              <w:top w:w="100" w:type="dxa"/>
              <w:left w:w="100" w:type="dxa"/>
              <w:bottom w:w="100" w:type="dxa"/>
              <w:right w:w="100" w:type="dxa"/>
            </w:tcMar>
          </w:tcPr>
          <w:p w14:paraId="75C86B17" w14:textId="77777777" w:rsidR="00600FC3" w:rsidRDefault="00000000">
            <w:pPr>
              <w:widowControl w:val="0"/>
              <w:spacing w:line="240" w:lineRule="auto"/>
            </w:pPr>
            <w:r>
              <w:t>varchar</w:t>
            </w:r>
          </w:p>
        </w:tc>
        <w:tc>
          <w:tcPr>
            <w:tcW w:w="1872" w:type="dxa"/>
            <w:shd w:val="clear" w:color="auto" w:fill="auto"/>
            <w:tcMar>
              <w:top w:w="100" w:type="dxa"/>
              <w:left w:w="100" w:type="dxa"/>
              <w:bottom w:w="100" w:type="dxa"/>
              <w:right w:w="100" w:type="dxa"/>
            </w:tcMar>
          </w:tcPr>
          <w:p w14:paraId="24C15827" w14:textId="77777777" w:rsidR="00600FC3" w:rsidRDefault="00000000">
            <w:pPr>
              <w:widowControl w:val="0"/>
              <w:spacing w:line="240" w:lineRule="auto"/>
            </w:pPr>
            <w:r>
              <w:t>255</w:t>
            </w:r>
          </w:p>
        </w:tc>
        <w:tc>
          <w:tcPr>
            <w:tcW w:w="1872" w:type="dxa"/>
            <w:shd w:val="clear" w:color="auto" w:fill="auto"/>
            <w:tcMar>
              <w:top w:w="100" w:type="dxa"/>
              <w:left w:w="100" w:type="dxa"/>
              <w:bottom w:w="100" w:type="dxa"/>
              <w:right w:w="100" w:type="dxa"/>
            </w:tcMar>
          </w:tcPr>
          <w:p w14:paraId="285FA151" w14:textId="77777777" w:rsidR="00600FC3" w:rsidRDefault="00000000">
            <w:pPr>
              <w:widowControl w:val="0"/>
              <w:spacing w:line="240" w:lineRule="auto"/>
            </w:pPr>
            <w:r>
              <w:t>NOT NULL</w:t>
            </w:r>
          </w:p>
        </w:tc>
      </w:tr>
      <w:tr w:rsidR="00600FC3" w14:paraId="20A6820B" w14:textId="77777777">
        <w:tc>
          <w:tcPr>
            <w:tcW w:w="1872" w:type="dxa"/>
            <w:shd w:val="clear" w:color="auto" w:fill="auto"/>
            <w:tcMar>
              <w:top w:w="100" w:type="dxa"/>
              <w:left w:w="100" w:type="dxa"/>
              <w:bottom w:w="100" w:type="dxa"/>
              <w:right w:w="100" w:type="dxa"/>
            </w:tcMar>
          </w:tcPr>
          <w:p w14:paraId="130A8721" w14:textId="77777777" w:rsidR="00600FC3" w:rsidRDefault="00000000">
            <w:pPr>
              <w:widowControl w:val="0"/>
              <w:spacing w:line="240" w:lineRule="auto"/>
            </w:pPr>
            <w:r>
              <w:t>Forum</w:t>
            </w:r>
          </w:p>
        </w:tc>
        <w:tc>
          <w:tcPr>
            <w:tcW w:w="1872" w:type="dxa"/>
            <w:shd w:val="clear" w:color="auto" w:fill="auto"/>
            <w:tcMar>
              <w:top w:w="100" w:type="dxa"/>
              <w:left w:w="100" w:type="dxa"/>
              <w:bottom w:w="100" w:type="dxa"/>
              <w:right w:w="100" w:type="dxa"/>
            </w:tcMar>
          </w:tcPr>
          <w:p w14:paraId="15EEC632" w14:textId="1B089EA7" w:rsidR="00600FC3" w:rsidRDefault="002274C0">
            <w:pPr>
              <w:widowControl w:val="0"/>
              <w:spacing w:line="240" w:lineRule="auto"/>
            </w:pPr>
            <w:proofErr w:type="spellStart"/>
            <w:r>
              <w:t>F</w:t>
            </w:r>
            <w:r w:rsidR="00000000">
              <w:t>orum</w:t>
            </w:r>
            <w:ins w:id="31" w:author="Alexander Kimaru" w:date="2023-01-04T02:47:00Z">
              <w:r>
                <w:t>_id</w:t>
              </w:r>
            </w:ins>
            <w:proofErr w:type="spellEnd"/>
          </w:p>
        </w:tc>
        <w:tc>
          <w:tcPr>
            <w:tcW w:w="1872" w:type="dxa"/>
            <w:shd w:val="clear" w:color="auto" w:fill="auto"/>
            <w:tcMar>
              <w:top w:w="100" w:type="dxa"/>
              <w:left w:w="100" w:type="dxa"/>
              <w:bottom w:w="100" w:type="dxa"/>
              <w:right w:w="100" w:type="dxa"/>
            </w:tcMar>
          </w:tcPr>
          <w:p w14:paraId="04363167" w14:textId="08A0D400" w:rsidR="00600FC3" w:rsidRDefault="00000000">
            <w:pPr>
              <w:widowControl w:val="0"/>
              <w:spacing w:line="240" w:lineRule="auto"/>
            </w:pPr>
            <w:del w:id="32" w:author="Alexander Kimaru" w:date="2023-01-04T02:47:00Z">
              <w:r w:rsidDel="002274C0">
                <w:delText xml:space="preserve">text </w:delText>
              </w:r>
            </w:del>
            <w:ins w:id="33" w:author="Alexander Kimaru" w:date="2023-01-04T02:47:00Z">
              <w:r w:rsidR="002274C0">
                <w:t>int</w:t>
              </w:r>
              <w:r w:rsidR="002274C0">
                <w:t xml:space="preserve"> </w:t>
              </w:r>
            </w:ins>
            <w:r>
              <w:t>(Foreign Key)</w:t>
            </w:r>
          </w:p>
          <w:p w14:paraId="2E11E99A" w14:textId="77777777" w:rsidR="00600FC3" w:rsidRDefault="00600FC3">
            <w:pPr>
              <w:widowControl w:val="0"/>
              <w:spacing w:line="240" w:lineRule="auto"/>
            </w:pPr>
          </w:p>
        </w:tc>
        <w:tc>
          <w:tcPr>
            <w:tcW w:w="1872" w:type="dxa"/>
            <w:shd w:val="clear" w:color="auto" w:fill="auto"/>
            <w:tcMar>
              <w:top w:w="100" w:type="dxa"/>
              <w:left w:w="100" w:type="dxa"/>
              <w:bottom w:w="100" w:type="dxa"/>
              <w:right w:w="100" w:type="dxa"/>
            </w:tcMar>
          </w:tcPr>
          <w:p w14:paraId="003B80BB" w14:textId="77777777" w:rsidR="00600FC3" w:rsidRDefault="00000000">
            <w:pPr>
              <w:widowControl w:val="0"/>
              <w:spacing w:line="240" w:lineRule="auto"/>
            </w:pPr>
            <w:r>
              <w:t>10</w:t>
            </w:r>
          </w:p>
        </w:tc>
        <w:tc>
          <w:tcPr>
            <w:tcW w:w="1872" w:type="dxa"/>
            <w:shd w:val="clear" w:color="auto" w:fill="auto"/>
            <w:tcMar>
              <w:top w:w="100" w:type="dxa"/>
              <w:left w:w="100" w:type="dxa"/>
              <w:bottom w:w="100" w:type="dxa"/>
              <w:right w:w="100" w:type="dxa"/>
            </w:tcMar>
          </w:tcPr>
          <w:p w14:paraId="05C639DD" w14:textId="77777777" w:rsidR="00600FC3" w:rsidRDefault="00000000">
            <w:pPr>
              <w:widowControl w:val="0"/>
              <w:spacing w:line="240" w:lineRule="auto"/>
            </w:pPr>
            <w:r>
              <w:t>NOT NULL</w:t>
            </w:r>
          </w:p>
        </w:tc>
      </w:tr>
      <w:tr w:rsidR="00600FC3" w14:paraId="657D4B8D" w14:textId="77777777">
        <w:tc>
          <w:tcPr>
            <w:tcW w:w="1872" w:type="dxa"/>
            <w:shd w:val="clear" w:color="auto" w:fill="auto"/>
            <w:tcMar>
              <w:top w:w="100" w:type="dxa"/>
              <w:left w:w="100" w:type="dxa"/>
              <w:bottom w:w="100" w:type="dxa"/>
              <w:right w:w="100" w:type="dxa"/>
            </w:tcMar>
          </w:tcPr>
          <w:p w14:paraId="2ED7AF08" w14:textId="77777777" w:rsidR="00600FC3" w:rsidRDefault="00000000">
            <w:pPr>
              <w:widowControl w:val="0"/>
              <w:spacing w:line="240" w:lineRule="auto"/>
            </w:pPr>
            <w:r>
              <w:lastRenderedPageBreak/>
              <w:t>Status</w:t>
            </w:r>
          </w:p>
        </w:tc>
        <w:tc>
          <w:tcPr>
            <w:tcW w:w="1872" w:type="dxa"/>
            <w:shd w:val="clear" w:color="auto" w:fill="auto"/>
            <w:tcMar>
              <w:top w:w="100" w:type="dxa"/>
              <w:left w:w="100" w:type="dxa"/>
              <w:bottom w:w="100" w:type="dxa"/>
              <w:right w:w="100" w:type="dxa"/>
            </w:tcMar>
          </w:tcPr>
          <w:p w14:paraId="2362A10F" w14:textId="77777777" w:rsidR="00600FC3" w:rsidRDefault="00000000">
            <w:pPr>
              <w:widowControl w:val="0"/>
              <w:spacing w:line="240" w:lineRule="auto"/>
            </w:pPr>
            <w:r>
              <w:t>status</w:t>
            </w:r>
          </w:p>
        </w:tc>
        <w:tc>
          <w:tcPr>
            <w:tcW w:w="1872" w:type="dxa"/>
            <w:shd w:val="clear" w:color="auto" w:fill="auto"/>
            <w:tcMar>
              <w:top w:w="100" w:type="dxa"/>
              <w:left w:w="100" w:type="dxa"/>
              <w:bottom w:w="100" w:type="dxa"/>
              <w:right w:w="100" w:type="dxa"/>
            </w:tcMar>
          </w:tcPr>
          <w:p w14:paraId="19C981CC" w14:textId="39EAF09E" w:rsidR="00600FC3" w:rsidRDefault="00000000">
            <w:pPr>
              <w:widowControl w:val="0"/>
              <w:spacing w:line="240" w:lineRule="auto"/>
            </w:pPr>
            <w:del w:id="34" w:author="Alexander Kimaru" w:date="2023-01-04T02:47:00Z">
              <w:r w:rsidDel="002274C0">
                <w:delText>boolean</w:delText>
              </w:r>
            </w:del>
            <w:ins w:id="35" w:author="Alexander Kimaru" w:date="2023-01-04T02:47:00Z">
              <w:r w:rsidR="002274C0">
                <w:t>varchar</w:t>
              </w:r>
            </w:ins>
          </w:p>
        </w:tc>
        <w:tc>
          <w:tcPr>
            <w:tcW w:w="1872" w:type="dxa"/>
            <w:shd w:val="clear" w:color="auto" w:fill="auto"/>
            <w:tcMar>
              <w:top w:w="100" w:type="dxa"/>
              <w:left w:w="100" w:type="dxa"/>
              <w:bottom w:w="100" w:type="dxa"/>
              <w:right w:w="100" w:type="dxa"/>
            </w:tcMar>
          </w:tcPr>
          <w:p w14:paraId="628539EC" w14:textId="77777777" w:rsidR="00600FC3" w:rsidRDefault="00000000">
            <w:pPr>
              <w:widowControl w:val="0"/>
              <w:spacing w:line="240" w:lineRule="auto"/>
            </w:pPr>
            <w:r>
              <w:t>10</w:t>
            </w:r>
          </w:p>
        </w:tc>
        <w:tc>
          <w:tcPr>
            <w:tcW w:w="1872" w:type="dxa"/>
            <w:shd w:val="clear" w:color="auto" w:fill="auto"/>
            <w:tcMar>
              <w:top w:w="100" w:type="dxa"/>
              <w:left w:w="100" w:type="dxa"/>
              <w:bottom w:w="100" w:type="dxa"/>
              <w:right w:w="100" w:type="dxa"/>
            </w:tcMar>
          </w:tcPr>
          <w:p w14:paraId="2C0C0DE1" w14:textId="77777777" w:rsidR="00600FC3" w:rsidRDefault="00000000">
            <w:pPr>
              <w:widowControl w:val="0"/>
              <w:spacing w:line="240" w:lineRule="auto"/>
            </w:pPr>
            <w:r>
              <w:t>NOT NULL</w:t>
            </w:r>
          </w:p>
        </w:tc>
      </w:tr>
      <w:tr w:rsidR="00600FC3" w14:paraId="509952B5" w14:textId="77777777">
        <w:tc>
          <w:tcPr>
            <w:tcW w:w="1872" w:type="dxa"/>
            <w:shd w:val="clear" w:color="auto" w:fill="auto"/>
            <w:tcMar>
              <w:top w:w="100" w:type="dxa"/>
              <w:left w:w="100" w:type="dxa"/>
              <w:bottom w:w="100" w:type="dxa"/>
              <w:right w:w="100" w:type="dxa"/>
            </w:tcMar>
          </w:tcPr>
          <w:p w14:paraId="12C83FC2" w14:textId="77777777" w:rsidR="00600FC3" w:rsidRDefault="00000000">
            <w:pPr>
              <w:widowControl w:val="0"/>
              <w:spacing w:line="240" w:lineRule="auto"/>
            </w:pPr>
            <w:r>
              <w:t>Comments</w:t>
            </w:r>
          </w:p>
        </w:tc>
        <w:tc>
          <w:tcPr>
            <w:tcW w:w="1872" w:type="dxa"/>
            <w:shd w:val="clear" w:color="auto" w:fill="auto"/>
            <w:tcMar>
              <w:top w:w="100" w:type="dxa"/>
              <w:left w:w="100" w:type="dxa"/>
              <w:bottom w:w="100" w:type="dxa"/>
              <w:right w:w="100" w:type="dxa"/>
            </w:tcMar>
          </w:tcPr>
          <w:p w14:paraId="2742BFA8" w14:textId="77777777" w:rsidR="00600FC3" w:rsidRDefault="00000000">
            <w:pPr>
              <w:widowControl w:val="0"/>
              <w:spacing w:line="240" w:lineRule="auto"/>
            </w:pPr>
            <w:r>
              <w:t>comments</w:t>
            </w:r>
          </w:p>
        </w:tc>
        <w:tc>
          <w:tcPr>
            <w:tcW w:w="1872" w:type="dxa"/>
            <w:shd w:val="clear" w:color="auto" w:fill="auto"/>
            <w:tcMar>
              <w:top w:w="100" w:type="dxa"/>
              <w:left w:w="100" w:type="dxa"/>
              <w:bottom w:w="100" w:type="dxa"/>
              <w:right w:w="100" w:type="dxa"/>
            </w:tcMar>
          </w:tcPr>
          <w:p w14:paraId="46BF6320" w14:textId="77777777" w:rsidR="00600FC3" w:rsidRDefault="00000000">
            <w:pPr>
              <w:widowControl w:val="0"/>
              <w:spacing w:line="240" w:lineRule="auto"/>
            </w:pPr>
            <w:r>
              <w:t>int</w:t>
            </w:r>
          </w:p>
        </w:tc>
        <w:tc>
          <w:tcPr>
            <w:tcW w:w="1872" w:type="dxa"/>
            <w:shd w:val="clear" w:color="auto" w:fill="auto"/>
            <w:tcMar>
              <w:top w:w="100" w:type="dxa"/>
              <w:left w:w="100" w:type="dxa"/>
              <w:bottom w:w="100" w:type="dxa"/>
              <w:right w:w="100" w:type="dxa"/>
            </w:tcMar>
          </w:tcPr>
          <w:p w14:paraId="374AAD53" w14:textId="77777777" w:rsidR="00600FC3" w:rsidRDefault="00000000">
            <w:pPr>
              <w:widowControl w:val="0"/>
              <w:spacing w:line="240" w:lineRule="auto"/>
            </w:pPr>
            <w:r>
              <w:t>10</w:t>
            </w:r>
          </w:p>
        </w:tc>
        <w:tc>
          <w:tcPr>
            <w:tcW w:w="1872" w:type="dxa"/>
            <w:shd w:val="clear" w:color="auto" w:fill="auto"/>
            <w:tcMar>
              <w:top w:w="100" w:type="dxa"/>
              <w:left w:w="100" w:type="dxa"/>
              <w:bottom w:w="100" w:type="dxa"/>
              <w:right w:w="100" w:type="dxa"/>
            </w:tcMar>
          </w:tcPr>
          <w:p w14:paraId="46E815CE" w14:textId="77777777" w:rsidR="00600FC3" w:rsidRDefault="00000000">
            <w:pPr>
              <w:widowControl w:val="0"/>
              <w:spacing w:line="240" w:lineRule="auto"/>
            </w:pPr>
            <w:r>
              <w:t>NOT NULL</w:t>
            </w:r>
          </w:p>
        </w:tc>
      </w:tr>
      <w:tr w:rsidR="00600FC3" w14:paraId="60008BD9" w14:textId="77777777">
        <w:trPr>
          <w:trHeight w:val="252"/>
        </w:trPr>
        <w:tc>
          <w:tcPr>
            <w:tcW w:w="1872" w:type="dxa"/>
            <w:shd w:val="clear" w:color="auto" w:fill="auto"/>
            <w:tcMar>
              <w:top w:w="100" w:type="dxa"/>
              <w:left w:w="100" w:type="dxa"/>
              <w:bottom w:w="100" w:type="dxa"/>
              <w:right w:w="100" w:type="dxa"/>
            </w:tcMar>
          </w:tcPr>
          <w:p w14:paraId="2506BF8C" w14:textId="77777777" w:rsidR="00600FC3" w:rsidRDefault="00000000">
            <w:pPr>
              <w:widowControl w:val="0"/>
              <w:spacing w:line="240" w:lineRule="auto"/>
            </w:pPr>
            <w:r>
              <w:t>Flags</w:t>
            </w:r>
          </w:p>
        </w:tc>
        <w:tc>
          <w:tcPr>
            <w:tcW w:w="1872" w:type="dxa"/>
            <w:shd w:val="clear" w:color="auto" w:fill="auto"/>
            <w:tcMar>
              <w:top w:w="100" w:type="dxa"/>
              <w:left w:w="100" w:type="dxa"/>
              <w:bottom w:w="100" w:type="dxa"/>
              <w:right w:w="100" w:type="dxa"/>
            </w:tcMar>
          </w:tcPr>
          <w:p w14:paraId="0EEF36E1" w14:textId="77777777" w:rsidR="00600FC3" w:rsidRDefault="00000000">
            <w:pPr>
              <w:widowControl w:val="0"/>
              <w:spacing w:line="240" w:lineRule="auto"/>
            </w:pPr>
            <w:r>
              <w:t>flags</w:t>
            </w:r>
          </w:p>
        </w:tc>
        <w:tc>
          <w:tcPr>
            <w:tcW w:w="1872" w:type="dxa"/>
            <w:shd w:val="clear" w:color="auto" w:fill="auto"/>
            <w:tcMar>
              <w:top w:w="100" w:type="dxa"/>
              <w:left w:w="100" w:type="dxa"/>
              <w:bottom w:w="100" w:type="dxa"/>
              <w:right w:w="100" w:type="dxa"/>
            </w:tcMar>
          </w:tcPr>
          <w:p w14:paraId="0A190120" w14:textId="77777777" w:rsidR="00600FC3" w:rsidRDefault="00000000">
            <w:pPr>
              <w:widowControl w:val="0"/>
              <w:spacing w:line="240" w:lineRule="auto"/>
            </w:pPr>
            <w:r>
              <w:t>int</w:t>
            </w:r>
          </w:p>
        </w:tc>
        <w:tc>
          <w:tcPr>
            <w:tcW w:w="1872" w:type="dxa"/>
            <w:shd w:val="clear" w:color="auto" w:fill="auto"/>
            <w:tcMar>
              <w:top w:w="100" w:type="dxa"/>
              <w:left w:w="100" w:type="dxa"/>
              <w:bottom w:w="100" w:type="dxa"/>
              <w:right w:w="100" w:type="dxa"/>
            </w:tcMar>
          </w:tcPr>
          <w:p w14:paraId="7C4CE29E" w14:textId="77777777" w:rsidR="00600FC3" w:rsidRDefault="00000000">
            <w:pPr>
              <w:widowControl w:val="0"/>
              <w:spacing w:line="240" w:lineRule="auto"/>
            </w:pPr>
            <w:r>
              <w:t>10</w:t>
            </w:r>
          </w:p>
        </w:tc>
        <w:tc>
          <w:tcPr>
            <w:tcW w:w="1872" w:type="dxa"/>
            <w:shd w:val="clear" w:color="auto" w:fill="auto"/>
            <w:tcMar>
              <w:top w:w="100" w:type="dxa"/>
              <w:left w:w="100" w:type="dxa"/>
              <w:bottom w:w="100" w:type="dxa"/>
              <w:right w:w="100" w:type="dxa"/>
            </w:tcMar>
          </w:tcPr>
          <w:p w14:paraId="2C9EB7DE" w14:textId="77777777" w:rsidR="00600FC3" w:rsidRDefault="00000000">
            <w:pPr>
              <w:widowControl w:val="0"/>
              <w:spacing w:line="240" w:lineRule="auto"/>
            </w:pPr>
            <w:r>
              <w:t>NOT NULL</w:t>
            </w:r>
          </w:p>
        </w:tc>
      </w:tr>
      <w:tr w:rsidR="00600FC3" w14:paraId="61C7F957" w14:textId="77777777">
        <w:trPr>
          <w:trHeight w:val="87"/>
        </w:trPr>
        <w:tc>
          <w:tcPr>
            <w:tcW w:w="1872" w:type="dxa"/>
            <w:shd w:val="clear" w:color="auto" w:fill="auto"/>
            <w:tcMar>
              <w:top w:w="100" w:type="dxa"/>
              <w:left w:w="100" w:type="dxa"/>
              <w:bottom w:w="100" w:type="dxa"/>
              <w:right w:w="100" w:type="dxa"/>
            </w:tcMar>
          </w:tcPr>
          <w:p w14:paraId="1001F99F" w14:textId="77777777" w:rsidR="00600FC3" w:rsidRDefault="00000000">
            <w:pPr>
              <w:widowControl w:val="0"/>
              <w:spacing w:line="240" w:lineRule="auto"/>
            </w:pPr>
            <w:r>
              <w:t xml:space="preserve">Created By </w:t>
            </w:r>
          </w:p>
        </w:tc>
        <w:tc>
          <w:tcPr>
            <w:tcW w:w="1872" w:type="dxa"/>
            <w:shd w:val="clear" w:color="auto" w:fill="auto"/>
            <w:tcMar>
              <w:top w:w="100" w:type="dxa"/>
              <w:left w:w="100" w:type="dxa"/>
              <w:bottom w:w="100" w:type="dxa"/>
              <w:right w:w="100" w:type="dxa"/>
            </w:tcMar>
          </w:tcPr>
          <w:p w14:paraId="36D210EB" w14:textId="77777777" w:rsidR="00600FC3" w:rsidRDefault="00000000">
            <w:pPr>
              <w:widowControl w:val="0"/>
              <w:spacing w:line="240" w:lineRule="auto"/>
            </w:pPr>
            <w:proofErr w:type="spellStart"/>
            <w:r>
              <w:t>created_by</w:t>
            </w:r>
            <w:proofErr w:type="spellEnd"/>
          </w:p>
        </w:tc>
        <w:tc>
          <w:tcPr>
            <w:tcW w:w="1872" w:type="dxa"/>
            <w:shd w:val="clear" w:color="auto" w:fill="auto"/>
            <w:tcMar>
              <w:top w:w="100" w:type="dxa"/>
              <w:left w:w="100" w:type="dxa"/>
              <w:bottom w:w="100" w:type="dxa"/>
              <w:right w:w="100" w:type="dxa"/>
            </w:tcMar>
          </w:tcPr>
          <w:p w14:paraId="33DFDE24" w14:textId="6D5236A7" w:rsidR="00600FC3" w:rsidRDefault="00000000">
            <w:pPr>
              <w:widowControl w:val="0"/>
              <w:spacing w:line="240" w:lineRule="auto"/>
            </w:pPr>
            <w:del w:id="36" w:author="Alexander Kimaru" w:date="2023-01-04T02:47:00Z">
              <w:r w:rsidDel="002274C0">
                <w:delText>date</w:delText>
              </w:r>
            </w:del>
            <w:ins w:id="37" w:author="Alexander Kimaru" w:date="2023-01-04T02:47:00Z">
              <w:r w:rsidR="002274C0">
                <w:t>timestamp</w:t>
              </w:r>
            </w:ins>
          </w:p>
        </w:tc>
        <w:tc>
          <w:tcPr>
            <w:tcW w:w="1872" w:type="dxa"/>
            <w:shd w:val="clear" w:color="auto" w:fill="auto"/>
            <w:tcMar>
              <w:top w:w="100" w:type="dxa"/>
              <w:left w:w="100" w:type="dxa"/>
              <w:bottom w:w="100" w:type="dxa"/>
              <w:right w:w="100" w:type="dxa"/>
            </w:tcMar>
          </w:tcPr>
          <w:p w14:paraId="2E59CB98" w14:textId="77777777" w:rsidR="00600FC3" w:rsidRDefault="00000000">
            <w:pPr>
              <w:widowControl w:val="0"/>
              <w:spacing w:line="240" w:lineRule="auto"/>
            </w:pPr>
            <w:r>
              <w:t>30</w:t>
            </w:r>
          </w:p>
        </w:tc>
        <w:tc>
          <w:tcPr>
            <w:tcW w:w="1872" w:type="dxa"/>
            <w:shd w:val="clear" w:color="auto" w:fill="auto"/>
            <w:tcMar>
              <w:top w:w="100" w:type="dxa"/>
              <w:left w:w="100" w:type="dxa"/>
              <w:bottom w:w="100" w:type="dxa"/>
              <w:right w:w="100" w:type="dxa"/>
            </w:tcMar>
          </w:tcPr>
          <w:p w14:paraId="45E448C1" w14:textId="77777777" w:rsidR="00600FC3" w:rsidRDefault="00000000">
            <w:pPr>
              <w:widowControl w:val="0"/>
              <w:spacing w:line="240" w:lineRule="auto"/>
            </w:pPr>
            <w:r>
              <w:t>NOT NULL</w:t>
            </w:r>
          </w:p>
        </w:tc>
      </w:tr>
      <w:tr w:rsidR="00600FC3" w14:paraId="4DC87C7F" w14:textId="77777777">
        <w:tc>
          <w:tcPr>
            <w:tcW w:w="1872" w:type="dxa"/>
            <w:shd w:val="clear" w:color="auto" w:fill="auto"/>
            <w:tcMar>
              <w:top w:w="100" w:type="dxa"/>
              <w:left w:w="100" w:type="dxa"/>
              <w:bottom w:w="100" w:type="dxa"/>
              <w:right w:w="100" w:type="dxa"/>
            </w:tcMar>
          </w:tcPr>
          <w:p w14:paraId="4FB567A8" w14:textId="77777777" w:rsidR="00600FC3" w:rsidRDefault="00000000">
            <w:pPr>
              <w:widowControl w:val="0"/>
              <w:spacing w:line="240" w:lineRule="auto"/>
            </w:pPr>
            <w:r>
              <w:t>Created At</w:t>
            </w:r>
          </w:p>
        </w:tc>
        <w:tc>
          <w:tcPr>
            <w:tcW w:w="1872" w:type="dxa"/>
            <w:shd w:val="clear" w:color="auto" w:fill="auto"/>
            <w:tcMar>
              <w:top w:w="100" w:type="dxa"/>
              <w:left w:w="100" w:type="dxa"/>
              <w:bottom w:w="100" w:type="dxa"/>
              <w:right w:w="100" w:type="dxa"/>
            </w:tcMar>
          </w:tcPr>
          <w:p w14:paraId="7D5664D4" w14:textId="77777777" w:rsidR="00600FC3" w:rsidRDefault="00000000">
            <w:pPr>
              <w:widowControl w:val="0"/>
              <w:spacing w:line="240" w:lineRule="auto"/>
            </w:pPr>
            <w:proofErr w:type="spellStart"/>
            <w:r>
              <w:t>created_at</w:t>
            </w:r>
            <w:proofErr w:type="spellEnd"/>
          </w:p>
        </w:tc>
        <w:tc>
          <w:tcPr>
            <w:tcW w:w="1872" w:type="dxa"/>
            <w:shd w:val="clear" w:color="auto" w:fill="auto"/>
            <w:tcMar>
              <w:top w:w="100" w:type="dxa"/>
              <w:left w:w="100" w:type="dxa"/>
              <w:bottom w:w="100" w:type="dxa"/>
              <w:right w:w="100" w:type="dxa"/>
            </w:tcMar>
          </w:tcPr>
          <w:p w14:paraId="7667202F" w14:textId="082400FC" w:rsidR="00600FC3" w:rsidRDefault="002274C0">
            <w:pPr>
              <w:widowControl w:val="0"/>
              <w:spacing w:line="240" w:lineRule="auto"/>
            </w:pPr>
            <w:ins w:id="38" w:author="Alexander Kimaru" w:date="2023-01-04T02:47:00Z">
              <w:r>
                <w:t>timestamp</w:t>
              </w:r>
            </w:ins>
            <w:del w:id="39" w:author="Alexander Kimaru" w:date="2023-01-04T02:47:00Z">
              <w:r w:rsidR="00000000" w:rsidDel="002274C0">
                <w:delText>date</w:delText>
              </w:r>
            </w:del>
          </w:p>
        </w:tc>
        <w:tc>
          <w:tcPr>
            <w:tcW w:w="1872" w:type="dxa"/>
            <w:shd w:val="clear" w:color="auto" w:fill="auto"/>
            <w:tcMar>
              <w:top w:w="100" w:type="dxa"/>
              <w:left w:w="100" w:type="dxa"/>
              <w:bottom w:w="100" w:type="dxa"/>
              <w:right w:w="100" w:type="dxa"/>
            </w:tcMar>
          </w:tcPr>
          <w:p w14:paraId="6D4A9EFC" w14:textId="77777777" w:rsidR="00600FC3" w:rsidRDefault="00000000">
            <w:pPr>
              <w:widowControl w:val="0"/>
              <w:spacing w:line="240" w:lineRule="auto"/>
            </w:pPr>
            <w:r>
              <w:t>30</w:t>
            </w:r>
          </w:p>
        </w:tc>
        <w:tc>
          <w:tcPr>
            <w:tcW w:w="1872" w:type="dxa"/>
            <w:shd w:val="clear" w:color="auto" w:fill="auto"/>
            <w:tcMar>
              <w:top w:w="100" w:type="dxa"/>
              <w:left w:w="100" w:type="dxa"/>
              <w:bottom w:w="100" w:type="dxa"/>
              <w:right w:w="100" w:type="dxa"/>
            </w:tcMar>
          </w:tcPr>
          <w:p w14:paraId="62C229BF" w14:textId="77777777" w:rsidR="00600FC3" w:rsidRDefault="00000000">
            <w:pPr>
              <w:widowControl w:val="0"/>
              <w:spacing w:line="240" w:lineRule="auto"/>
            </w:pPr>
            <w:r>
              <w:t>NOT NULL</w:t>
            </w:r>
          </w:p>
        </w:tc>
      </w:tr>
      <w:tr w:rsidR="00600FC3" w14:paraId="79D77A2E" w14:textId="77777777">
        <w:tc>
          <w:tcPr>
            <w:tcW w:w="1872" w:type="dxa"/>
            <w:shd w:val="clear" w:color="auto" w:fill="auto"/>
            <w:tcMar>
              <w:top w:w="100" w:type="dxa"/>
              <w:left w:w="100" w:type="dxa"/>
              <w:bottom w:w="100" w:type="dxa"/>
              <w:right w:w="100" w:type="dxa"/>
            </w:tcMar>
          </w:tcPr>
          <w:p w14:paraId="1F5CF47F" w14:textId="77777777" w:rsidR="00600FC3" w:rsidRDefault="00000000">
            <w:pPr>
              <w:widowControl w:val="0"/>
              <w:spacing w:line="240" w:lineRule="auto"/>
            </w:pPr>
            <w:r>
              <w:t>Updated At</w:t>
            </w:r>
          </w:p>
        </w:tc>
        <w:tc>
          <w:tcPr>
            <w:tcW w:w="1872" w:type="dxa"/>
            <w:shd w:val="clear" w:color="auto" w:fill="auto"/>
            <w:tcMar>
              <w:top w:w="100" w:type="dxa"/>
              <w:left w:w="100" w:type="dxa"/>
              <w:bottom w:w="100" w:type="dxa"/>
              <w:right w:w="100" w:type="dxa"/>
            </w:tcMar>
          </w:tcPr>
          <w:p w14:paraId="4C1C763E" w14:textId="77777777" w:rsidR="00600FC3" w:rsidRDefault="00000000">
            <w:pPr>
              <w:widowControl w:val="0"/>
              <w:spacing w:line="240" w:lineRule="auto"/>
            </w:pPr>
            <w:proofErr w:type="spellStart"/>
            <w:r>
              <w:t>updated_at</w:t>
            </w:r>
            <w:proofErr w:type="spellEnd"/>
          </w:p>
        </w:tc>
        <w:tc>
          <w:tcPr>
            <w:tcW w:w="1872" w:type="dxa"/>
            <w:shd w:val="clear" w:color="auto" w:fill="auto"/>
            <w:tcMar>
              <w:top w:w="100" w:type="dxa"/>
              <w:left w:w="100" w:type="dxa"/>
              <w:bottom w:w="100" w:type="dxa"/>
              <w:right w:w="100" w:type="dxa"/>
            </w:tcMar>
          </w:tcPr>
          <w:p w14:paraId="7AF0F4A6" w14:textId="6C3BB36D" w:rsidR="00600FC3" w:rsidRDefault="002274C0">
            <w:pPr>
              <w:widowControl w:val="0"/>
              <w:spacing w:line="240" w:lineRule="auto"/>
            </w:pPr>
            <w:ins w:id="40" w:author="Alexander Kimaru" w:date="2023-01-04T02:47:00Z">
              <w:r>
                <w:t>timestamp</w:t>
              </w:r>
            </w:ins>
            <w:del w:id="41" w:author="Alexander Kimaru" w:date="2023-01-04T02:47:00Z">
              <w:r w:rsidR="00000000" w:rsidDel="002274C0">
                <w:delText>date</w:delText>
              </w:r>
            </w:del>
          </w:p>
        </w:tc>
        <w:tc>
          <w:tcPr>
            <w:tcW w:w="1872" w:type="dxa"/>
            <w:shd w:val="clear" w:color="auto" w:fill="auto"/>
            <w:tcMar>
              <w:top w:w="100" w:type="dxa"/>
              <w:left w:w="100" w:type="dxa"/>
              <w:bottom w:w="100" w:type="dxa"/>
              <w:right w:w="100" w:type="dxa"/>
            </w:tcMar>
          </w:tcPr>
          <w:p w14:paraId="08E67321" w14:textId="77777777" w:rsidR="00600FC3" w:rsidRDefault="00000000">
            <w:pPr>
              <w:widowControl w:val="0"/>
              <w:spacing w:line="240" w:lineRule="auto"/>
            </w:pPr>
            <w:r>
              <w:t>30</w:t>
            </w:r>
          </w:p>
        </w:tc>
        <w:tc>
          <w:tcPr>
            <w:tcW w:w="1872" w:type="dxa"/>
            <w:shd w:val="clear" w:color="auto" w:fill="auto"/>
            <w:tcMar>
              <w:top w:w="100" w:type="dxa"/>
              <w:left w:w="100" w:type="dxa"/>
              <w:bottom w:w="100" w:type="dxa"/>
              <w:right w:w="100" w:type="dxa"/>
            </w:tcMar>
          </w:tcPr>
          <w:p w14:paraId="0BDB5EFB" w14:textId="77777777" w:rsidR="00600FC3" w:rsidRDefault="00000000">
            <w:pPr>
              <w:widowControl w:val="0"/>
              <w:spacing w:line="240" w:lineRule="auto"/>
            </w:pPr>
            <w:r>
              <w:t>NULL</w:t>
            </w:r>
          </w:p>
        </w:tc>
      </w:tr>
      <w:tr w:rsidR="00600FC3" w14:paraId="13840D88" w14:textId="77777777">
        <w:tc>
          <w:tcPr>
            <w:tcW w:w="1872" w:type="dxa"/>
            <w:shd w:val="clear" w:color="auto" w:fill="auto"/>
            <w:tcMar>
              <w:top w:w="100" w:type="dxa"/>
              <w:left w:w="100" w:type="dxa"/>
              <w:bottom w:w="100" w:type="dxa"/>
              <w:right w:w="100" w:type="dxa"/>
            </w:tcMar>
          </w:tcPr>
          <w:p w14:paraId="5A771CFD" w14:textId="77777777" w:rsidR="00600FC3" w:rsidRDefault="00000000">
            <w:pPr>
              <w:widowControl w:val="0"/>
              <w:spacing w:line="240" w:lineRule="auto"/>
            </w:pPr>
            <w:r>
              <w:t>Deleted At</w:t>
            </w:r>
          </w:p>
        </w:tc>
        <w:tc>
          <w:tcPr>
            <w:tcW w:w="1872" w:type="dxa"/>
            <w:shd w:val="clear" w:color="auto" w:fill="auto"/>
            <w:tcMar>
              <w:top w:w="100" w:type="dxa"/>
              <w:left w:w="100" w:type="dxa"/>
              <w:bottom w:w="100" w:type="dxa"/>
              <w:right w:w="100" w:type="dxa"/>
            </w:tcMar>
          </w:tcPr>
          <w:p w14:paraId="269FED81" w14:textId="77777777" w:rsidR="00600FC3" w:rsidRDefault="00600FC3">
            <w:pPr>
              <w:widowControl w:val="0"/>
              <w:spacing w:line="240" w:lineRule="auto"/>
            </w:pPr>
          </w:p>
        </w:tc>
        <w:tc>
          <w:tcPr>
            <w:tcW w:w="1872" w:type="dxa"/>
            <w:shd w:val="clear" w:color="auto" w:fill="auto"/>
            <w:tcMar>
              <w:top w:w="100" w:type="dxa"/>
              <w:left w:w="100" w:type="dxa"/>
              <w:bottom w:w="100" w:type="dxa"/>
              <w:right w:w="100" w:type="dxa"/>
            </w:tcMar>
          </w:tcPr>
          <w:p w14:paraId="60672E4D" w14:textId="3E92C560" w:rsidR="00600FC3" w:rsidRDefault="002274C0">
            <w:pPr>
              <w:widowControl w:val="0"/>
              <w:spacing w:line="240" w:lineRule="auto"/>
            </w:pPr>
            <w:ins w:id="42" w:author="Alexander Kimaru" w:date="2023-01-04T02:47:00Z">
              <w:r>
                <w:t>timestamp</w:t>
              </w:r>
            </w:ins>
          </w:p>
        </w:tc>
        <w:tc>
          <w:tcPr>
            <w:tcW w:w="1872" w:type="dxa"/>
            <w:shd w:val="clear" w:color="auto" w:fill="auto"/>
            <w:tcMar>
              <w:top w:w="100" w:type="dxa"/>
              <w:left w:w="100" w:type="dxa"/>
              <w:bottom w:w="100" w:type="dxa"/>
              <w:right w:w="100" w:type="dxa"/>
            </w:tcMar>
          </w:tcPr>
          <w:p w14:paraId="716821E7" w14:textId="77777777" w:rsidR="00600FC3" w:rsidRDefault="00600FC3">
            <w:pPr>
              <w:widowControl w:val="0"/>
              <w:spacing w:line="240" w:lineRule="auto"/>
            </w:pPr>
          </w:p>
        </w:tc>
        <w:tc>
          <w:tcPr>
            <w:tcW w:w="1872" w:type="dxa"/>
            <w:shd w:val="clear" w:color="auto" w:fill="auto"/>
            <w:tcMar>
              <w:top w:w="100" w:type="dxa"/>
              <w:left w:w="100" w:type="dxa"/>
              <w:bottom w:w="100" w:type="dxa"/>
              <w:right w:w="100" w:type="dxa"/>
            </w:tcMar>
          </w:tcPr>
          <w:p w14:paraId="42E98444" w14:textId="77777777" w:rsidR="00600FC3" w:rsidRDefault="00000000">
            <w:pPr>
              <w:widowControl w:val="0"/>
              <w:spacing w:line="240" w:lineRule="auto"/>
            </w:pPr>
            <w:r>
              <w:t>NULL</w:t>
            </w:r>
          </w:p>
        </w:tc>
      </w:tr>
    </w:tbl>
    <w:p w14:paraId="4C07D24D" w14:textId="77777777" w:rsidR="00600FC3" w:rsidRDefault="00600FC3"/>
    <w:p w14:paraId="631BC124" w14:textId="77777777" w:rsidR="00600FC3" w:rsidRDefault="00000000">
      <w:pPr>
        <w:numPr>
          <w:ilvl w:val="0"/>
          <w:numId w:val="1"/>
        </w:numPr>
      </w:pPr>
      <w:r>
        <w:t>COMMENTS TABLE</w:t>
      </w:r>
    </w:p>
    <w:p w14:paraId="3ACD74DE" w14:textId="77777777" w:rsidR="00600FC3" w:rsidRDefault="00600FC3">
      <w:pPr>
        <w:ind w:left="720"/>
      </w:pPr>
    </w:p>
    <w:p w14:paraId="77094CF9" w14:textId="77777777" w:rsidR="00600FC3" w:rsidRDefault="00600FC3"/>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600FC3" w14:paraId="31D8AE99" w14:textId="77777777">
        <w:tc>
          <w:tcPr>
            <w:tcW w:w="1872" w:type="dxa"/>
            <w:shd w:val="clear" w:color="auto" w:fill="auto"/>
            <w:tcMar>
              <w:top w:w="100" w:type="dxa"/>
              <w:left w:w="100" w:type="dxa"/>
              <w:bottom w:w="100" w:type="dxa"/>
              <w:right w:w="100" w:type="dxa"/>
            </w:tcMar>
          </w:tcPr>
          <w:p w14:paraId="3ADAF4FA" w14:textId="77777777" w:rsidR="00600FC3" w:rsidRDefault="00000000">
            <w:pPr>
              <w:widowControl w:val="0"/>
              <w:spacing w:line="240" w:lineRule="auto"/>
            </w:pPr>
            <w:r>
              <w:t>FIELD</w:t>
            </w:r>
          </w:p>
        </w:tc>
        <w:tc>
          <w:tcPr>
            <w:tcW w:w="1872" w:type="dxa"/>
            <w:shd w:val="clear" w:color="auto" w:fill="auto"/>
            <w:tcMar>
              <w:top w:w="100" w:type="dxa"/>
              <w:left w:w="100" w:type="dxa"/>
              <w:bottom w:w="100" w:type="dxa"/>
              <w:right w:w="100" w:type="dxa"/>
            </w:tcMar>
          </w:tcPr>
          <w:p w14:paraId="7CF4F2DC" w14:textId="77777777" w:rsidR="00600FC3" w:rsidRDefault="00000000">
            <w:pPr>
              <w:widowControl w:val="0"/>
              <w:spacing w:line="240" w:lineRule="auto"/>
            </w:pPr>
            <w:r>
              <w:t>FIELD NAME</w:t>
            </w:r>
          </w:p>
        </w:tc>
        <w:tc>
          <w:tcPr>
            <w:tcW w:w="1872" w:type="dxa"/>
            <w:shd w:val="clear" w:color="auto" w:fill="auto"/>
            <w:tcMar>
              <w:top w:w="100" w:type="dxa"/>
              <w:left w:w="100" w:type="dxa"/>
              <w:bottom w:w="100" w:type="dxa"/>
              <w:right w:w="100" w:type="dxa"/>
            </w:tcMar>
          </w:tcPr>
          <w:p w14:paraId="5C15CC2B" w14:textId="77777777" w:rsidR="00600FC3" w:rsidRDefault="00000000">
            <w:pPr>
              <w:widowControl w:val="0"/>
              <w:spacing w:line="240" w:lineRule="auto"/>
            </w:pPr>
            <w:r>
              <w:t>DATATYPE</w:t>
            </w:r>
          </w:p>
        </w:tc>
        <w:tc>
          <w:tcPr>
            <w:tcW w:w="1872" w:type="dxa"/>
            <w:shd w:val="clear" w:color="auto" w:fill="auto"/>
            <w:tcMar>
              <w:top w:w="100" w:type="dxa"/>
              <w:left w:w="100" w:type="dxa"/>
              <w:bottom w:w="100" w:type="dxa"/>
              <w:right w:w="100" w:type="dxa"/>
            </w:tcMar>
          </w:tcPr>
          <w:p w14:paraId="4B467D57" w14:textId="77777777" w:rsidR="00600FC3" w:rsidRDefault="00000000">
            <w:pPr>
              <w:widowControl w:val="0"/>
              <w:spacing w:line="240" w:lineRule="auto"/>
            </w:pPr>
            <w:r>
              <w:t>LENGTH</w:t>
            </w:r>
          </w:p>
        </w:tc>
        <w:tc>
          <w:tcPr>
            <w:tcW w:w="1872" w:type="dxa"/>
            <w:shd w:val="clear" w:color="auto" w:fill="auto"/>
            <w:tcMar>
              <w:top w:w="100" w:type="dxa"/>
              <w:left w:w="100" w:type="dxa"/>
              <w:bottom w:w="100" w:type="dxa"/>
              <w:right w:w="100" w:type="dxa"/>
            </w:tcMar>
          </w:tcPr>
          <w:p w14:paraId="6A4345C6" w14:textId="77777777" w:rsidR="00600FC3" w:rsidRDefault="00000000">
            <w:pPr>
              <w:widowControl w:val="0"/>
              <w:spacing w:line="240" w:lineRule="auto"/>
            </w:pPr>
            <w:r>
              <w:t>NULLABLE?</w:t>
            </w:r>
          </w:p>
        </w:tc>
      </w:tr>
      <w:tr w:rsidR="00600FC3" w14:paraId="3899829A" w14:textId="77777777">
        <w:tc>
          <w:tcPr>
            <w:tcW w:w="1872" w:type="dxa"/>
            <w:shd w:val="clear" w:color="auto" w:fill="auto"/>
            <w:tcMar>
              <w:top w:w="100" w:type="dxa"/>
              <w:left w:w="100" w:type="dxa"/>
              <w:bottom w:w="100" w:type="dxa"/>
              <w:right w:w="100" w:type="dxa"/>
            </w:tcMar>
          </w:tcPr>
          <w:p w14:paraId="60AEEC1C" w14:textId="77777777" w:rsidR="00600FC3" w:rsidRDefault="00000000">
            <w:pPr>
              <w:widowControl w:val="0"/>
              <w:spacing w:line="240" w:lineRule="auto"/>
            </w:pPr>
            <w:r>
              <w:t>ID</w:t>
            </w:r>
          </w:p>
        </w:tc>
        <w:tc>
          <w:tcPr>
            <w:tcW w:w="1872" w:type="dxa"/>
            <w:shd w:val="clear" w:color="auto" w:fill="auto"/>
            <w:tcMar>
              <w:top w:w="100" w:type="dxa"/>
              <w:left w:w="100" w:type="dxa"/>
              <w:bottom w:w="100" w:type="dxa"/>
              <w:right w:w="100" w:type="dxa"/>
            </w:tcMar>
          </w:tcPr>
          <w:p w14:paraId="31A4E7C8" w14:textId="77777777" w:rsidR="00600FC3" w:rsidRDefault="00000000">
            <w:pPr>
              <w:widowControl w:val="0"/>
              <w:spacing w:line="240" w:lineRule="auto"/>
            </w:pPr>
            <w:proofErr w:type="spellStart"/>
            <w:r>
              <w:t>comment_id</w:t>
            </w:r>
            <w:proofErr w:type="spellEnd"/>
          </w:p>
        </w:tc>
        <w:tc>
          <w:tcPr>
            <w:tcW w:w="1872" w:type="dxa"/>
            <w:shd w:val="clear" w:color="auto" w:fill="auto"/>
            <w:tcMar>
              <w:top w:w="100" w:type="dxa"/>
              <w:left w:w="100" w:type="dxa"/>
              <w:bottom w:w="100" w:type="dxa"/>
              <w:right w:w="100" w:type="dxa"/>
            </w:tcMar>
          </w:tcPr>
          <w:p w14:paraId="1E5CB5EE" w14:textId="77777777" w:rsidR="00600FC3" w:rsidRDefault="00000000">
            <w:pPr>
              <w:widowControl w:val="0"/>
              <w:spacing w:line="240" w:lineRule="auto"/>
            </w:pPr>
            <w:r>
              <w:t xml:space="preserve">int, </w:t>
            </w:r>
            <w:proofErr w:type="spellStart"/>
            <w:r>
              <w:t>auto_increment</w:t>
            </w:r>
            <w:proofErr w:type="spellEnd"/>
            <w:r>
              <w:t xml:space="preserve"> (Primary Key)</w:t>
            </w:r>
          </w:p>
        </w:tc>
        <w:tc>
          <w:tcPr>
            <w:tcW w:w="1872" w:type="dxa"/>
            <w:shd w:val="clear" w:color="auto" w:fill="auto"/>
            <w:tcMar>
              <w:top w:w="100" w:type="dxa"/>
              <w:left w:w="100" w:type="dxa"/>
              <w:bottom w:w="100" w:type="dxa"/>
              <w:right w:w="100" w:type="dxa"/>
            </w:tcMar>
          </w:tcPr>
          <w:p w14:paraId="65BC2FDE" w14:textId="77777777" w:rsidR="00600FC3" w:rsidRDefault="00000000">
            <w:pPr>
              <w:widowControl w:val="0"/>
              <w:spacing w:line="240" w:lineRule="auto"/>
            </w:pPr>
            <w:r>
              <w:t>10</w:t>
            </w:r>
          </w:p>
        </w:tc>
        <w:tc>
          <w:tcPr>
            <w:tcW w:w="1872" w:type="dxa"/>
            <w:shd w:val="clear" w:color="auto" w:fill="auto"/>
            <w:tcMar>
              <w:top w:w="100" w:type="dxa"/>
              <w:left w:w="100" w:type="dxa"/>
              <w:bottom w:w="100" w:type="dxa"/>
              <w:right w:w="100" w:type="dxa"/>
            </w:tcMar>
          </w:tcPr>
          <w:p w14:paraId="7F8551A1" w14:textId="77777777" w:rsidR="00600FC3" w:rsidRDefault="00000000">
            <w:pPr>
              <w:widowControl w:val="0"/>
              <w:spacing w:line="240" w:lineRule="auto"/>
            </w:pPr>
            <w:r>
              <w:t>NOT NULL</w:t>
            </w:r>
          </w:p>
        </w:tc>
      </w:tr>
      <w:tr w:rsidR="002274C0" w14:paraId="7181BD02" w14:textId="77777777">
        <w:trPr>
          <w:ins w:id="43" w:author="Alexander Kimaru" w:date="2023-01-04T02:49:00Z"/>
        </w:trPr>
        <w:tc>
          <w:tcPr>
            <w:tcW w:w="1872" w:type="dxa"/>
            <w:shd w:val="clear" w:color="auto" w:fill="auto"/>
            <w:tcMar>
              <w:top w:w="100" w:type="dxa"/>
              <w:left w:w="100" w:type="dxa"/>
              <w:bottom w:w="100" w:type="dxa"/>
              <w:right w:w="100" w:type="dxa"/>
            </w:tcMar>
          </w:tcPr>
          <w:p w14:paraId="712FAE82" w14:textId="53A4AAA8" w:rsidR="002274C0" w:rsidRDefault="002274C0">
            <w:pPr>
              <w:widowControl w:val="0"/>
              <w:spacing w:line="240" w:lineRule="auto"/>
              <w:rPr>
                <w:ins w:id="44" w:author="Alexander Kimaru" w:date="2023-01-04T02:49:00Z"/>
              </w:rPr>
            </w:pPr>
            <w:commentRangeStart w:id="45"/>
            <w:ins w:id="46" w:author="Alexander Kimaru" w:date="2023-01-04T02:49:00Z">
              <w:r>
                <w:t>Comment</w:t>
              </w:r>
            </w:ins>
            <w:commentRangeEnd w:id="45"/>
            <w:ins w:id="47" w:author="Alexander Kimaru" w:date="2023-01-04T02:50:00Z">
              <w:r>
                <w:rPr>
                  <w:rStyle w:val="CommentReference"/>
                </w:rPr>
                <w:commentReference w:id="45"/>
              </w:r>
            </w:ins>
            <w:ins w:id="48" w:author="Alexander Kimaru" w:date="2023-01-04T02:49:00Z">
              <w:r>
                <w:t xml:space="preserve"> Parent</w:t>
              </w:r>
            </w:ins>
          </w:p>
        </w:tc>
        <w:tc>
          <w:tcPr>
            <w:tcW w:w="1872" w:type="dxa"/>
            <w:shd w:val="clear" w:color="auto" w:fill="auto"/>
            <w:tcMar>
              <w:top w:w="100" w:type="dxa"/>
              <w:left w:w="100" w:type="dxa"/>
              <w:bottom w:w="100" w:type="dxa"/>
              <w:right w:w="100" w:type="dxa"/>
            </w:tcMar>
          </w:tcPr>
          <w:p w14:paraId="4D46B600" w14:textId="76835779" w:rsidR="002274C0" w:rsidRDefault="002274C0">
            <w:pPr>
              <w:widowControl w:val="0"/>
              <w:spacing w:line="240" w:lineRule="auto"/>
              <w:rPr>
                <w:ins w:id="49" w:author="Alexander Kimaru" w:date="2023-01-04T02:49:00Z"/>
              </w:rPr>
            </w:pPr>
            <w:proofErr w:type="spellStart"/>
            <w:ins w:id="50" w:author="Alexander Kimaru" w:date="2023-01-04T02:49:00Z">
              <w:r>
                <w:t>Parent_id</w:t>
              </w:r>
              <w:proofErr w:type="spellEnd"/>
            </w:ins>
          </w:p>
        </w:tc>
        <w:tc>
          <w:tcPr>
            <w:tcW w:w="1872" w:type="dxa"/>
            <w:shd w:val="clear" w:color="auto" w:fill="auto"/>
            <w:tcMar>
              <w:top w:w="100" w:type="dxa"/>
              <w:left w:w="100" w:type="dxa"/>
              <w:bottom w:w="100" w:type="dxa"/>
              <w:right w:w="100" w:type="dxa"/>
            </w:tcMar>
          </w:tcPr>
          <w:p w14:paraId="2CC0F2BF" w14:textId="2B3BED4B" w:rsidR="002274C0" w:rsidDel="002274C0" w:rsidRDefault="002274C0">
            <w:pPr>
              <w:widowControl w:val="0"/>
              <w:spacing w:line="240" w:lineRule="auto"/>
              <w:rPr>
                <w:ins w:id="51" w:author="Alexander Kimaru" w:date="2023-01-04T02:49:00Z"/>
              </w:rPr>
            </w:pPr>
            <w:ins w:id="52" w:author="Alexander Kimaru" w:date="2023-01-04T02:49:00Z">
              <w:r>
                <w:t>int</w:t>
              </w:r>
            </w:ins>
          </w:p>
        </w:tc>
        <w:tc>
          <w:tcPr>
            <w:tcW w:w="1872" w:type="dxa"/>
            <w:shd w:val="clear" w:color="auto" w:fill="auto"/>
            <w:tcMar>
              <w:top w:w="100" w:type="dxa"/>
              <w:left w:w="100" w:type="dxa"/>
              <w:bottom w:w="100" w:type="dxa"/>
              <w:right w:w="100" w:type="dxa"/>
            </w:tcMar>
          </w:tcPr>
          <w:p w14:paraId="012D4D93" w14:textId="77777777" w:rsidR="002274C0" w:rsidRDefault="002274C0">
            <w:pPr>
              <w:widowControl w:val="0"/>
              <w:spacing w:line="240" w:lineRule="auto"/>
              <w:rPr>
                <w:ins w:id="53" w:author="Alexander Kimaru" w:date="2023-01-04T02:49:00Z"/>
              </w:rPr>
            </w:pPr>
          </w:p>
        </w:tc>
        <w:tc>
          <w:tcPr>
            <w:tcW w:w="1872" w:type="dxa"/>
            <w:shd w:val="clear" w:color="auto" w:fill="auto"/>
            <w:tcMar>
              <w:top w:w="100" w:type="dxa"/>
              <w:left w:w="100" w:type="dxa"/>
              <w:bottom w:w="100" w:type="dxa"/>
              <w:right w:w="100" w:type="dxa"/>
            </w:tcMar>
          </w:tcPr>
          <w:p w14:paraId="4205BF1E" w14:textId="77777777" w:rsidR="002274C0" w:rsidRDefault="002274C0">
            <w:pPr>
              <w:widowControl w:val="0"/>
              <w:spacing w:line="240" w:lineRule="auto"/>
              <w:rPr>
                <w:ins w:id="54" w:author="Alexander Kimaru" w:date="2023-01-04T02:49:00Z"/>
              </w:rPr>
            </w:pPr>
          </w:p>
        </w:tc>
      </w:tr>
      <w:tr w:rsidR="00600FC3" w14:paraId="45E691FC" w14:textId="77777777">
        <w:tc>
          <w:tcPr>
            <w:tcW w:w="1872" w:type="dxa"/>
            <w:shd w:val="clear" w:color="auto" w:fill="auto"/>
            <w:tcMar>
              <w:top w:w="100" w:type="dxa"/>
              <w:left w:w="100" w:type="dxa"/>
              <w:bottom w:w="100" w:type="dxa"/>
              <w:right w:w="100" w:type="dxa"/>
            </w:tcMar>
          </w:tcPr>
          <w:p w14:paraId="7434242F" w14:textId="77777777" w:rsidR="00600FC3" w:rsidRDefault="00000000">
            <w:pPr>
              <w:widowControl w:val="0"/>
              <w:spacing w:line="240" w:lineRule="auto"/>
            </w:pPr>
            <w:r>
              <w:t>Topic</w:t>
            </w:r>
          </w:p>
        </w:tc>
        <w:tc>
          <w:tcPr>
            <w:tcW w:w="1872" w:type="dxa"/>
            <w:shd w:val="clear" w:color="auto" w:fill="auto"/>
            <w:tcMar>
              <w:top w:w="100" w:type="dxa"/>
              <w:left w:w="100" w:type="dxa"/>
              <w:bottom w:w="100" w:type="dxa"/>
              <w:right w:w="100" w:type="dxa"/>
            </w:tcMar>
          </w:tcPr>
          <w:p w14:paraId="0F5D21E7" w14:textId="46EC7D64" w:rsidR="00600FC3" w:rsidRDefault="002274C0">
            <w:pPr>
              <w:widowControl w:val="0"/>
              <w:spacing w:line="240" w:lineRule="auto"/>
            </w:pPr>
            <w:proofErr w:type="spellStart"/>
            <w:r>
              <w:t>T</w:t>
            </w:r>
            <w:r w:rsidR="00000000">
              <w:t>opic</w:t>
            </w:r>
            <w:ins w:id="55" w:author="Alexander Kimaru" w:date="2023-01-04T02:48:00Z">
              <w:r>
                <w:t>_id</w:t>
              </w:r>
            </w:ins>
            <w:proofErr w:type="spellEnd"/>
          </w:p>
        </w:tc>
        <w:tc>
          <w:tcPr>
            <w:tcW w:w="1872" w:type="dxa"/>
            <w:shd w:val="clear" w:color="auto" w:fill="auto"/>
            <w:tcMar>
              <w:top w:w="100" w:type="dxa"/>
              <w:left w:w="100" w:type="dxa"/>
              <w:bottom w:w="100" w:type="dxa"/>
              <w:right w:w="100" w:type="dxa"/>
            </w:tcMar>
          </w:tcPr>
          <w:p w14:paraId="02EA5418" w14:textId="1B5A404C" w:rsidR="00600FC3" w:rsidRDefault="00000000">
            <w:pPr>
              <w:widowControl w:val="0"/>
              <w:spacing w:line="240" w:lineRule="auto"/>
            </w:pPr>
            <w:del w:id="56" w:author="Alexander Kimaru" w:date="2023-01-04T02:48:00Z">
              <w:r w:rsidDel="002274C0">
                <w:delText xml:space="preserve">Text </w:delText>
              </w:r>
            </w:del>
            <w:ins w:id="57" w:author="Alexander Kimaru" w:date="2023-01-04T02:48:00Z">
              <w:r w:rsidR="002274C0">
                <w:t>int</w:t>
              </w:r>
              <w:r w:rsidR="002274C0">
                <w:t xml:space="preserve"> </w:t>
              </w:r>
            </w:ins>
            <w:r>
              <w:t>(Foreign Key)</w:t>
            </w:r>
          </w:p>
        </w:tc>
        <w:tc>
          <w:tcPr>
            <w:tcW w:w="1872" w:type="dxa"/>
            <w:shd w:val="clear" w:color="auto" w:fill="auto"/>
            <w:tcMar>
              <w:top w:w="100" w:type="dxa"/>
              <w:left w:w="100" w:type="dxa"/>
              <w:bottom w:w="100" w:type="dxa"/>
              <w:right w:w="100" w:type="dxa"/>
            </w:tcMar>
          </w:tcPr>
          <w:p w14:paraId="72A8C088" w14:textId="77777777" w:rsidR="00600FC3" w:rsidRDefault="00000000">
            <w:pPr>
              <w:widowControl w:val="0"/>
              <w:spacing w:line="240" w:lineRule="auto"/>
            </w:pPr>
            <w:r>
              <w:t>255</w:t>
            </w:r>
          </w:p>
        </w:tc>
        <w:tc>
          <w:tcPr>
            <w:tcW w:w="1872" w:type="dxa"/>
            <w:shd w:val="clear" w:color="auto" w:fill="auto"/>
            <w:tcMar>
              <w:top w:w="100" w:type="dxa"/>
              <w:left w:w="100" w:type="dxa"/>
              <w:bottom w:w="100" w:type="dxa"/>
              <w:right w:w="100" w:type="dxa"/>
            </w:tcMar>
          </w:tcPr>
          <w:p w14:paraId="4EEF1ADE" w14:textId="77777777" w:rsidR="00600FC3" w:rsidRDefault="00000000">
            <w:pPr>
              <w:widowControl w:val="0"/>
              <w:spacing w:line="240" w:lineRule="auto"/>
            </w:pPr>
            <w:r>
              <w:t>NOT NULL</w:t>
            </w:r>
          </w:p>
        </w:tc>
      </w:tr>
      <w:tr w:rsidR="00600FC3" w14:paraId="1F4CB78C" w14:textId="77777777">
        <w:tc>
          <w:tcPr>
            <w:tcW w:w="1872" w:type="dxa"/>
            <w:shd w:val="clear" w:color="auto" w:fill="auto"/>
            <w:tcMar>
              <w:top w:w="100" w:type="dxa"/>
              <w:left w:w="100" w:type="dxa"/>
              <w:bottom w:w="100" w:type="dxa"/>
              <w:right w:w="100" w:type="dxa"/>
            </w:tcMar>
          </w:tcPr>
          <w:p w14:paraId="397B5A7F" w14:textId="77777777" w:rsidR="00600FC3" w:rsidRDefault="00000000">
            <w:pPr>
              <w:widowControl w:val="0"/>
              <w:spacing w:line="240" w:lineRule="auto"/>
            </w:pPr>
            <w:r>
              <w:t>Content</w:t>
            </w:r>
          </w:p>
        </w:tc>
        <w:tc>
          <w:tcPr>
            <w:tcW w:w="1872" w:type="dxa"/>
            <w:shd w:val="clear" w:color="auto" w:fill="auto"/>
            <w:tcMar>
              <w:top w:w="100" w:type="dxa"/>
              <w:left w:w="100" w:type="dxa"/>
              <w:bottom w:w="100" w:type="dxa"/>
              <w:right w:w="100" w:type="dxa"/>
            </w:tcMar>
          </w:tcPr>
          <w:p w14:paraId="4C4B8DD5" w14:textId="77777777" w:rsidR="00600FC3" w:rsidRDefault="00000000">
            <w:pPr>
              <w:widowControl w:val="0"/>
              <w:spacing w:line="240" w:lineRule="auto"/>
            </w:pPr>
            <w:r>
              <w:t>content</w:t>
            </w:r>
          </w:p>
        </w:tc>
        <w:tc>
          <w:tcPr>
            <w:tcW w:w="1872" w:type="dxa"/>
            <w:shd w:val="clear" w:color="auto" w:fill="auto"/>
            <w:tcMar>
              <w:top w:w="100" w:type="dxa"/>
              <w:left w:w="100" w:type="dxa"/>
              <w:bottom w:w="100" w:type="dxa"/>
              <w:right w:w="100" w:type="dxa"/>
            </w:tcMar>
          </w:tcPr>
          <w:p w14:paraId="098CFA1A" w14:textId="6A634551" w:rsidR="00600FC3" w:rsidRDefault="00000000">
            <w:pPr>
              <w:widowControl w:val="0"/>
              <w:spacing w:line="240" w:lineRule="auto"/>
            </w:pPr>
            <w:del w:id="58" w:author="Alexander Kimaru" w:date="2023-01-04T02:48:00Z">
              <w:r w:rsidDel="002274C0">
                <w:delText>varchar</w:delText>
              </w:r>
            </w:del>
            <w:ins w:id="59" w:author="Alexander Kimaru" w:date="2023-01-04T02:48:00Z">
              <w:r w:rsidR="002274C0">
                <w:t>text</w:t>
              </w:r>
            </w:ins>
          </w:p>
        </w:tc>
        <w:tc>
          <w:tcPr>
            <w:tcW w:w="1872" w:type="dxa"/>
            <w:shd w:val="clear" w:color="auto" w:fill="auto"/>
            <w:tcMar>
              <w:top w:w="100" w:type="dxa"/>
              <w:left w:w="100" w:type="dxa"/>
              <w:bottom w:w="100" w:type="dxa"/>
              <w:right w:w="100" w:type="dxa"/>
            </w:tcMar>
          </w:tcPr>
          <w:p w14:paraId="00636322" w14:textId="66ED8A06" w:rsidR="00600FC3" w:rsidRDefault="00000000">
            <w:pPr>
              <w:widowControl w:val="0"/>
              <w:spacing w:line="240" w:lineRule="auto"/>
            </w:pPr>
            <w:del w:id="60" w:author="Alexander Kimaru" w:date="2023-01-04T02:48:00Z">
              <w:r w:rsidDel="002274C0">
                <w:delText>255</w:delText>
              </w:r>
            </w:del>
          </w:p>
        </w:tc>
        <w:tc>
          <w:tcPr>
            <w:tcW w:w="1872" w:type="dxa"/>
            <w:shd w:val="clear" w:color="auto" w:fill="auto"/>
            <w:tcMar>
              <w:top w:w="100" w:type="dxa"/>
              <w:left w:w="100" w:type="dxa"/>
              <w:bottom w:w="100" w:type="dxa"/>
              <w:right w:w="100" w:type="dxa"/>
            </w:tcMar>
          </w:tcPr>
          <w:p w14:paraId="7FDEBEDA" w14:textId="77777777" w:rsidR="00600FC3" w:rsidRDefault="00000000">
            <w:pPr>
              <w:widowControl w:val="0"/>
              <w:spacing w:line="240" w:lineRule="auto"/>
            </w:pPr>
            <w:r>
              <w:t>NOT NULL</w:t>
            </w:r>
          </w:p>
        </w:tc>
      </w:tr>
      <w:tr w:rsidR="00600FC3" w14:paraId="74A37646" w14:textId="77777777">
        <w:tc>
          <w:tcPr>
            <w:tcW w:w="1872" w:type="dxa"/>
            <w:shd w:val="clear" w:color="auto" w:fill="auto"/>
            <w:tcMar>
              <w:top w:w="100" w:type="dxa"/>
              <w:left w:w="100" w:type="dxa"/>
              <w:bottom w:w="100" w:type="dxa"/>
              <w:right w:w="100" w:type="dxa"/>
            </w:tcMar>
          </w:tcPr>
          <w:p w14:paraId="5D2A2B95" w14:textId="77777777" w:rsidR="00600FC3" w:rsidRDefault="00000000">
            <w:pPr>
              <w:widowControl w:val="0"/>
              <w:spacing w:line="240" w:lineRule="auto"/>
            </w:pPr>
            <w:r>
              <w:t>Forum</w:t>
            </w:r>
          </w:p>
        </w:tc>
        <w:tc>
          <w:tcPr>
            <w:tcW w:w="1872" w:type="dxa"/>
            <w:shd w:val="clear" w:color="auto" w:fill="auto"/>
            <w:tcMar>
              <w:top w:w="100" w:type="dxa"/>
              <w:left w:w="100" w:type="dxa"/>
              <w:bottom w:w="100" w:type="dxa"/>
              <w:right w:w="100" w:type="dxa"/>
            </w:tcMar>
          </w:tcPr>
          <w:p w14:paraId="35D6D609" w14:textId="77777777" w:rsidR="00600FC3" w:rsidRDefault="00000000">
            <w:pPr>
              <w:widowControl w:val="0"/>
              <w:spacing w:line="240" w:lineRule="auto"/>
            </w:pPr>
            <w:r>
              <w:t>forum</w:t>
            </w:r>
          </w:p>
        </w:tc>
        <w:tc>
          <w:tcPr>
            <w:tcW w:w="1872" w:type="dxa"/>
            <w:shd w:val="clear" w:color="auto" w:fill="auto"/>
            <w:tcMar>
              <w:top w:w="100" w:type="dxa"/>
              <w:left w:w="100" w:type="dxa"/>
              <w:bottom w:w="100" w:type="dxa"/>
              <w:right w:w="100" w:type="dxa"/>
            </w:tcMar>
          </w:tcPr>
          <w:p w14:paraId="0DDDE81F" w14:textId="77777777" w:rsidR="00600FC3" w:rsidRDefault="00000000">
            <w:pPr>
              <w:widowControl w:val="0"/>
              <w:spacing w:line="240" w:lineRule="auto"/>
            </w:pPr>
            <w:proofErr w:type="gramStart"/>
            <w:r>
              <w:t>text(</w:t>
            </w:r>
            <w:proofErr w:type="gramEnd"/>
            <w:r>
              <w:t>Foreign Key)</w:t>
            </w:r>
          </w:p>
          <w:p w14:paraId="151EA05E" w14:textId="77777777" w:rsidR="00600FC3" w:rsidRDefault="00600FC3">
            <w:pPr>
              <w:widowControl w:val="0"/>
              <w:spacing w:line="240" w:lineRule="auto"/>
            </w:pPr>
          </w:p>
        </w:tc>
        <w:tc>
          <w:tcPr>
            <w:tcW w:w="1872" w:type="dxa"/>
            <w:shd w:val="clear" w:color="auto" w:fill="auto"/>
            <w:tcMar>
              <w:top w:w="100" w:type="dxa"/>
              <w:left w:w="100" w:type="dxa"/>
              <w:bottom w:w="100" w:type="dxa"/>
              <w:right w:w="100" w:type="dxa"/>
            </w:tcMar>
          </w:tcPr>
          <w:p w14:paraId="52FAE4FA" w14:textId="77777777" w:rsidR="00600FC3" w:rsidRDefault="00000000">
            <w:pPr>
              <w:widowControl w:val="0"/>
              <w:spacing w:line="240" w:lineRule="auto"/>
            </w:pPr>
            <w:r>
              <w:t>10</w:t>
            </w:r>
          </w:p>
        </w:tc>
        <w:tc>
          <w:tcPr>
            <w:tcW w:w="1872" w:type="dxa"/>
            <w:shd w:val="clear" w:color="auto" w:fill="auto"/>
            <w:tcMar>
              <w:top w:w="100" w:type="dxa"/>
              <w:left w:w="100" w:type="dxa"/>
              <w:bottom w:w="100" w:type="dxa"/>
              <w:right w:w="100" w:type="dxa"/>
            </w:tcMar>
          </w:tcPr>
          <w:p w14:paraId="7E2F38D0" w14:textId="77777777" w:rsidR="00600FC3" w:rsidRDefault="00000000">
            <w:pPr>
              <w:widowControl w:val="0"/>
              <w:spacing w:line="240" w:lineRule="auto"/>
            </w:pPr>
            <w:r>
              <w:t>NOT NULL</w:t>
            </w:r>
          </w:p>
        </w:tc>
      </w:tr>
      <w:tr w:rsidR="00600FC3" w14:paraId="541E24DC" w14:textId="77777777">
        <w:tc>
          <w:tcPr>
            <w:tcW w:w="1872" w:type="dxa"/>
            <w:shd w:val="clear" w:color="auto" w:fill="auto"/>
            <w:tcMar>
              <w:top w:w="100" w:type="dxa"/>
              <w:left w:w="100" w:type="dxa"/>
              <w:bottom w:w="100" w:type="dxa"/>
              <w:right w:w="100" w:type="dxa"/>
            </w:tcMar>
          </w:tcPr>
          <w:p w14:paraId="3DFD5F3B" w14:textId="77777777" w:rsidR="00600FC3" w:rsidRDefault="00000000">
            <w:pPr>
              <w:widowControl w:val="0"/>
              <w:spacing w:line="240" w:lineRule="auto"/>
            </w:pPr>
            <w:r>
              <w:t>Status</w:t>
            </w:r>
          </w:p>
        </w:tc>
        <w:tc>
          <w:tcPr>
            <w:tcW w:w="1872" w:type="dxa"/>
            <w:shd w:val="clear" w:color="auto" w:fill="auto"/>
            <w:tcMar>
              <w:top w:w="100" w:type="dxa"/>
              <w:left w:w="100" w:type="dxa"/>
              <w:bottom w:w="100" w:type="dxa"/>
              <w:right w:w="100" w:type="dxa"/>
            </w:tcMar>
          </w:tcPr>
          <w:p w14:paraId="3C3B2164" w14:textId="77777777" w:rsidR="00600FC3" w:rsidRDefault="00000000">
            <w:pPr>
              <w:widowControl w:val="0"/>
              <w:spacing w:line="240" w:lineRule="auto"/>
            </w:pPr>
            <w:r>
              <w:t>status</w:t>
            </w:r>
          </w:p>
        </w:tc>
        <w:tc>
          <w:tcPr>
            <w:tcW w:w="1872" w:type="dxa"/>
            <w:shd w:val="clear" w:color="auto" w:fill="auto"/>
            <w:tcMar>
              <w:top w:w="100" w:type="dxa"/>
              <w:left w:w="100" w:type="dxa"/>
              <w:bottom w:w="100" w:type="dxa"/>
              <w:right w:w="100" w:type="dxa"/>
            </w:tcMar>
          </w:tcPr>
          <w:p w14:paraId="437CD3B1" w14:textId="77777777" w:rsidR="00600FC3" w:rsidRDefault="00000000">
            <w:pPr>
              <w:widowControl w:val="0"/>
              <w:spacing w:line="240" w:lineRule="auto"/>
            </w:pPr>
            <w:r>
              <w:t>text</w:t>
            </w:r>
          </w:p>
        </w:tc>
        <w:tc>
          <w:tcPr>
            <w:tcW w:w="1872" w:type="dxa"/>
            <w:shd w:val="clear" w:color="auto" w:fill="auto"/>
            <w:tcMar>
              <w:top w:w="100" w:type="dxa"/>
              <w:left w:w="100" w:type="dxa"/>
              <w:bottom w:w="100" w:type="dxa"/>
              <w:right w:w="100" w:type="dxa"/>
            </w:tcMar>
          </w:tcPr>
          <w:p w14:paraId="26D20964" w14:textId="2DA58EC6" w:rsidR="00600FC3" w:rsidRDefault="00000000">
            <w:pPr>
              <w:widowControl w:val="0"/>
              <w:spacing w:line="240" w:lineRule="auto"/>
            </w:pPr>
            <w:del w:id="61" w:author="Alexander Kimaru" w:date="2023-01-04T02:48:00Z">
              <w:r w:rsidDel="002274C0">
                <w:delText>100</w:delText>
              </w:r>
            </w:del>
            <w:ins w:id="62" w:author="Alexander Kimaru" w:date="2023-01-04T02:48:00Z">
              <w:r w:rsidR="002274C0">
                <w:t>10</w:t>
              </w:r>
            </w:ins>
          </w:p>
        </w:tc>
        <w:tc>
          <w:tcPr>
            <w:tcW w:w="1872" w:type="dxa"/>
            <w:shd w:val="clear" w:color="auto" w:fill="auto"/>
            <w:tcMar>
              <w:top w:w="100" w:type="dxa"/>
              <w:left w:w="100" w:type="dxa"/>
              <w:bottom w:w="100" w:type="dxa"/>
              <w:right w:w="100" w:type="dxa"/>
            </w:tcMar>
          </w:tcPr>
          <w:p w14:paraId="62BEFDDE" w14:textId="77777777" w:rsidR="00600FC3" w:rsidRDefault="00000000">
            <w:pPr>
              <w:widowControl w:val="0"/>
              <w:spacing w:line="240" w:lineRule="auto"/>
            </w:pPr>
            <w:r>
              <w:t>NOT NULL</w:t>
            </w:r>
          </w:p>
        </w:tc>
      </w:tr>
      <w:tr w:rsidR="00600FC3" w14:paraId="408E9026" w14:textId="77777777">
        <w:tc>
          <w:tcPr>
            <w:tcW w:w="1872" w:type="dxa"/>
            <w:shd w:val="clear" w:color="auto" w:fill="auto"/>
            <w:tcMar>
              <w:top w:w="100" w:type="dxa"/>
              <w:left w:w="100" w:type="dxa"/>
              <w:bottom w:w="100" w:type="dxa"/>
              <w:right w:w="100" w:type="dxa"/>
            </w:tcMar>
          </w:tcPr>
          <w:p w14:paraId="2378E563" w14:textId="77777777" w:rsidR="00600FC3" w:rsidRDefault="00000000">
            <w:pPr>
              <w:widowControl w:val="0"/>
              <w:spacing w:line="240" w:lineRule="auto"/>
            </w:pPr>
            <w:r>
              <w:t>Comment By</w:t>
            </w:r>
          </w:p>
        </w:tc>
        <w:tc>
          <w:tcPr>
            <w:tcW w:w="1872" w:type="dxa"/>
            <w:shd w:val="clear" w:color="auto" w:fill="auto"/>
            <w:tcMar>
              <w:top w:w="100" w:type="dxa"/>
              <w:left w:w="100" w:type="dxa"/>
              <w:bottom w:w="100" w:type="dxa"/>
              <w:right w:w="100" w:type="dxa"/>
            </w:tcMar>
          </w:tcPr>
          <w:p w14:paraId="7004DC28" w14:textId="77777777" w:rsidR="00600FC3" w:rsidRDefault="00000000">
            <w:pPr>
              <w:widowControl w:val="0"/>
              <w:spacing w:line="240" w:lineRule="auto"/>
            </w:pPr>
            <w:proofErr w:type="spellStart"/>
            <w:r>
              <w:t>comment_by</w:t>
            </w:r>
            <w:proofErr w:type="spellEnd"/>
          </w:p>
        </w:tc>
        <w:tc>
          <w:tcPr>
            <w:tcW w:w="1872" w:type="dxa"/>
            <w:shd w:val="clear" w:color="auto" w:fill="auto"/>
            <w:tcMar>
              <w:top w:w="100" w:type="dxa"/>
              <w:left w:w="100" w:type="dxa"/>
              <w:bottom w:w="100" w:type="dxa"/>
              <w:right w:w="100" w:type="dxa"/>
            </w:tcMar>
          </w:tcPr>
          <w:p w14:paraId="057ED888" w14:textId="1A996A2A" w:rsidR="00600FC3" w:rsidRDefault="00000000">
            <w:pPr>
              <w:widowControl w:val="0"/>
              <w:spacing w:line="240" w:lineRule="auto"/>
            </w:pPr>
            <w:del w:id="63" w:author="Alexander Kimaru" w:date="2023-01-04T02:48:00Z">
              <w:r w:rsidDel="002274C0">
                <w:delText xml:space="preserve">Text </w:delText>
              </w:r>
            </w:del>
            <w:ins w:id="64" w:author="Alexander Kimaru" w:date="2023-01-04T02:48:00Z">
              <w:r w:rsidR="002274C0">
                <w:t>int</w:t>
              </w:r>
              <w:r w:rsidR="002274C0">
                <w:t xml:space="preserve"> </w:t>
              </w:r>
            </w:ins>
            <w:r>
              <w:t>(foreign key from users table)</w:t>
            </w:r>
          </w:p>
        </w:tc>
        <w:tc>
          <w:tcPr>
            <w:tcW w:w="1872" w:type="dxa"/>
            <w:shd w:val="clear" w:color="auto" w:fill="auto"/>
            <w:tcMar>
              <w:top w:w="100" w:type="dxa"/>
              <w:left w:w="100" w:type="dxa"/>
              <w:bottom w:w="100" w:type="dxa"/>
              <w:right w:w="100" w:type="dxa"/>
            </w:tcMar>
          </w:tcPr>
          <w:p w14:paraId="6E457F64" w14:textId="77777777" w:rsidR="00600FC3" w:rsidRDefault="00000000">
            <w:pPr>
              <w:widowControl w:val="0"/>
              <w:spacing w:line="240" w:lineRule="auto"/>
            </w:pPr>
            <w:r>
              <w:t>255</w:t>
            </w:r>
          </w:p>
        </w:tc>
        <w:tc>
          <w:tcPr>
            <w:tcW w:w="1872" w:type="dxa"/>
            <w:shd w:val="clear" w:color="auto" w:fill="auto"/>
            <w:tcMar>
              <w:top w:w="100" w:type="dxa"/>
              <w:left w:w="100" w:type="dxa"/>
              <w:bottom w:w="100" w:type="dxa"/>
              <w:right w:w="100" w:type="dxa"/>
            </w:tcMar>
          </w:tcPr>
          <w:p w14:paraId="7B35230C" w14:textId="77777777" w:rsidR="00600FC3" w:rsidRDefault="00000000">
            <w:pPr>
              <w:widowControl w:val="0"/>
              <w:spacing w:line="240" w:lineRule="auto"/>
            </w:pPr>
            <w:r>
              <w:t>NOT NULL</w:t>
            </w:r>
          </w:p>
        </w:tc>
      </w:tr>
      <w:tr w:rsidR="00600FC3" w14:paraId="6C773E29" w14:textId="77777777">
        <w:trPr>
          <w:trHeight w:val="87"/>
        </w:trPr>
        <w:tc>
          <w:tcPr>
            <w:tcW w:w="1872" w:type="dxa"/>
            <w:shd w:val="clear" w:color="auto" w:fill="auto"/>
            <w:tcMar>
              <w:top w:w="100" w:type="dxa"/>
              <w:left w:w="100" w:type="dxa"/>
              <w:bottom w:w="100" w:type="dxa"/>
              <w:right w:w="100" w:type="dxa"/>
            </w:tcMar>
          </w:tcPr>
          <w:p w14:paraId="383CE755" w14:textId="77777777" w:rsidR="00600FC3" w:rsidRDefault="00000000">
            <w:pPr>
              <w:widowControl w:val="0"/>
              <w:spacing w:line="240" w:lineRule="auto"/>
            </w:pPr>
            <w:r>
              <w:t xml:space="preserve">Created By </w:t>
            </w:r>
          </w:p>
        </w:tc>
        <w:tc>
          <w:tcPr>
            <w:tcW w:w="1872" w:type="dxa"/>
            <w:shd w:val="clear" w:color="auto" w:fill="auto"/>
            <w:tcMar>
              <w:top w:w="100" w:type="dxa"/>
              <w:left w:w="100" w:type="dxa"/>
              <w:bottom w:w="100" w:type="dxa"/>
              <w:right w:w="100" w:type="dxa"/>
            </w:tcMar>
          </w:tcPr>
          <w:p w14:paraId="13838671" w14:textId="77777777" w:rsidR="00600FC3" w:rsidRDefault="00000000">
            <w:pPr>
              <w:widowControl w:val="0"/>
              <w:spacing w:line="240" w:lineRule="auto"/>
            </w:pPr>
            <w:proofErr w:type="spellStart"/>
            <w:r>
              <w:t>created_by</w:t>
            </w:r>
            <w:proofErr w:type="spellEnd"/>
          </w:p>
        </w:tc>
        <w:tc>
          <w:tcPr>
            <w:tcW w:w="1872" w:type="dxa"/>
            <w:shd w:val="clear" w:color="auto" w:fill="auto"/>
            <w:tcMar>
              <w:top w:w="100" w:type="dxa"/>
              <w:left w:w="100" w:type="dxa"/>
              <w:bottom w:w="100" w:type="dxa"/>
              <w:right w:w="100" w:type="dxa"/>
            </w:tcMar>
          </w:tcPr>
          <w:p w14:paraId="37C9595E" w14:textId="252F14F0" w:rsidR="00600FC3" w:rsidRDefault="002274C0">
            <w:pPr>
              <w:widowControl w:val="0"/>
              <w:spacing w:line="240" w:lineRule="auto"/>
            </w:pPr>
            <w:ins w:id="65" w:author="Alexander Kimaru" w:date="2023-01-04T02:51:00Z">
              <w:r>
                <w:t>timestamp</w:t>
              </w:r>
            </w:ins>
            <w:del w:id="66" w:author="Alexander Kimaru" w:date="2023-01-04T02:51:00Z">
              <w:r w:rsidR="00000000" w:rsidDel="002274C0">
                <w:delText>date</w:delText>
              </w:r>
            </w:del>
          </w:p>
        </w:tc>
        <w:tc>
          <w:tcPr>
            <w:tcW w:w="1872" w:type="dxa"/>
            <w:shd w:val="clear" w:color="auto" w:fill="auto"/>
            <w:tcMar>
              <w:top w:w="100" w:type="dxa"/>
              <w:left w:w="100" w:type="dxa"/>
              <w:bottom w:w="100" w:type="dxa"/>
              <w:right w:w="100" w:type="dxa"/>
            </w:tcMar>
          </w:tcPr>
          <w:p w14:paraId="42764D74" w14:textId="77777777" w:rsidR="00600FC3" w:rsidRDefault="00000000">
            <w:pPr>
              <w:widowControl w:val="0"/>
              <w:spacing w:line="240" w:lineRule="auto"/>
            </w:pPr>
            <w:r>
              <w:t>30</w:t>
            </w:r>
          </w:p>
        </w:tc>
        <w:tc>
          <w:tcPr>
            <w:tcW w:w="1872" w:type="dxa"/>
            <w:shd w:val="clear" w:color="auto" w:fill="auto"/>
            <w:tcMar>
              <w:top w:w="100" w:type="dxa"/>
              <w:left w:w="100" w:type="dxa"/>
              <w:bottom w:w="100" w:type="dxa"/>
              <w:right w:w="100" w:type="dxa"/>
            </w:tcMar>
          </w:tcPr>
          <w:p w14:paraId="4F8640F8" w14:textId="77777777" w:rsidR="00600FC3" w:rsidRDefault="00000000">
            <w:pPr>
              <w:widowControl w:val="0"/>
              <w:spacing w:line="240" w:lineRule="auto"/>
            </w:pPr>
            <w:r>
              <w:t>NOT NULL</w:t>
            </w:r>
          </w:p>
        </w:tc>
      </w:tr>
      <w:tr w:rsidR="00600FC3" w14:paraId="6B38E635" w14:textId="77777777">
        <w:tc>
          <w:tcPr>
            <w:tcW w:w="1872" w:type="dxa"/>
            <w:shd w:val="clear" w:color="auto" w:fill="auto"/>
            <w:tcMar>
              <w:top w:w="100" w:type="dxa"/>
              <w:left w:w="100" w:type="dxa"/>
              <w:bottom w:w="100" w:type="dxa"/>
              <w:right w:w="100" w:type="dxa"/>
            </w:tcMar>
          </w:tcPr>
          <w:p w14:paraId="3598A375" w14:textId="77777777" w:rsidR="00600FC3" w:rsidRDefault="00000000">
            <w:pPr>
              <w:widowControl w:val="0"/>
              <w:spacing w:line="240" w:lineRule="auto"/>
            </w:pPr>
            <w:r>
              <w:t>Created At</w:t>
            </w:r>
          </w:p>
        </w:tc>
        <w:tc>
          <w:tcPr>
            <w:tcW w:w="1872" w:type="dxa"/>
            <w:shd w:val="clear" w:color="auto" w:fill="auto"/>
            <w:tcMar>
              <w:top w:w="100" w:type="dxa"/>
              <w:left w:w="100" w:type="dxa"/>
              <w:bottom w:w="100" w:type="dxa"/>
              <w:right w:w="100" w:type="dxa"/>
            </w:tcMar>
          </w:tcPr>
          <w:p w14:paraId="3BC37D05" w14:textId="77777777" w:rsidR="00600FC3" w:rsidRDefault="00000000">
            <w:pPr>
              <w:widowControl w:val="0"/>
              <w:spacing w:line="240" w:lineRule="auto"/>
            </w:pPr>
            <w:proofErr w:type="spellStart"/>
            <w:r>
              <w:t>created_at</w:t>
            </w:r>
            <w:proofErr w:type="spellEnd"/>
          </w:p>
        </w:tc>
        <w:tc>
          <w:tcPr>
            <w:tcW w:w="1872" w:type="dxa"/>
            <w:shd w:val="clear" w:color="auto" w:fill="auto"/>
            <w:tcMar>
              <w:top w:w="100" w:type="dxa"/>
              <w:left w:w="100" w:type="dxa"/>
              <w:bottom w:w="100" w:type="dxa"/>
              <w:right w:w="100" w:type="dxa"/>
            </w:tcMar>
          </w:tcPr>
          <w:p w14:paraId="55A00786" w14:textId="10497392" w:rsidR="00600FC3" w:rsidRDefault="002274C0">
            <w:pPr>
              <w:widowControl w:val="0"/>
              <w:spacing w:line="240" w:lineRule="auto"/>
            </w:pPr>
            <w:ins w:id="67" w:author="Alexander Kimaru" w:date="2023-01-04T02:51:00Z">
              <w:r>
                <w:t>timestamp</w:t>
              </w:r>
            </w:ins>
            <w:del w:id="68" w:author="Alexander Kimaru" w:date="2023-01-04T02:51:00Z">
              <w:r w:rsidR="00000000" w:rsidDel="002274C0">
                <w:delText>date</w:delText>
              </w:r>
            </w:del>
          </w:p>
        </w:tc>
        <w:tc>
          <w:tcPr>
            <w:tcW w:w="1872" w:type="dxa"/>
            <w:shd w:val="clear" w:color="auto" w:fill="auto"/>
            <w:tcMar>
              <w:top w:w="100" w:type="dxa"/>
              <w:left w:w="100" w:type="dxa"/>
              <w:bottom w:w="100" w:type="dxa"/>
              <w:right w:w="100" w:type="dxa"/>
            </w:tcMar>
          </w:tcPr>
          <w:p w14:paraId="774D904B" w14:textId="77777777" w:rsidR="00600FC3" w:rsidRDefault="00000000">
            <w:pPr>
              <w:widowControl w:val="0"/>
              <w:spacing w:line="240" w:lineRule="auto"/>
            </w:pPr>
            <w:r>
              <w:t>30</w:t>
            </w:r>
          </w:p>
        </w:tc>
        <w:tc>
          <w:tcPr>
            <w:tcW w:w="1872" w:type="dxa"/>
            <w:shd w:val="clear" w:color="auto" w:fill="auto"/>
            <w:tcMar>
              <w:top w:w="100" w:type="dxa"/>
              <w:left w:w="100" w:type="dxa"/>
              <w:bottom w:w="100" w:type="dxa"/>
              <w:right w:w="100" w:type="dxa"/>
            </w:tcMar>
          </w:tcPr>
          <w:p w14:paraId="75A58DAC" w14:textId="77777777" w:rsidR="00600FC3" w:rsidRDefault="00000000">
            <w:pPr>
              <w:widowControl w:val="0"/>
              <w:spacing w:line="240" w:lineRule="auto"/>
            </w:pPr>
            <w:r>
              <w:t>NOT NULL</w:t>
            </w:r>
          </w:p>
        </w:tc>
      </w:tr>
      <w:tr w:rsidR="00600FC3" w14:paraId="4A203AF7" w14:textId="77777777">
        <w:tc>
          <w:tcPr>
            <w:tcW w:w="1872" w:type="dxa"/>
            <w:shd w:val="clear" w:color="auto" w:fill="auto"/>
            <w:tcMar>
              <w:top w:w="100" w:type="dxa"/>
              <w:left w:w="100" w:type="dxa"/>
              <w:bottom w:w="100" w:type="dxa"/>
              <w:right w:w="100" w:type="dxa"/>
            </w:tcMar>
          </w:tcPr>
          <w:p w14:paraId="00E480A9" w14:textId="77777777" w:rsidR="00600FC3" w:rsidRDefault="00000000">
            <w:pPr>
              <w:widowControl w:val="0"/>
              <w:spacing w:line="240" w:lineRule="auto"/>
            </w:pPr>
            <w:r>
              <w:t>Updated At</w:t>
            </w:r>
          </w:p>
        </w:tc>
        <w:tc>
          <w:tcPr>
            <w:tcW w:w="1872" w:type="dxa"/>
            <w:shd w:val="clear" w:color="auto" w:fill="auto"/>
            <w:tcMar>
              <w:top w:w="100" w:type="dxa"/>
              <w:left w:w="100" w:type="dxa"/>
              <w:bottom w:w="100" w:type="dxa"/>
              <w:right w:w="100" w:type="dxa"/>
            </w:tcMar>
          </w:tcPr>
          <w:p w14:paraId="59287B2E" w14:textId="77777777" w:rsidR="00600FC3" w:rsidRDefault="00000000">
            <w:pPr>
              <w:widowControl w:val="0"/>
              <w:spacing w:line="240" w:lineRule="auto"/>
            </w:pPr>
            <w:proofErr w:type="spellStart"/>
            <w:r>
              <w:t>updated_at</w:t>
            </w:r>
            <w:proofErr w:type="spellEnd"/>
          </w:p>
        </w:tc>
        <w:tc>
          <w:tcPr>
            <w:tcW w:w="1872" w:type="dxa"/>
            <w:shd w:val="clear" w:color="auto" w:fill="auto"/>
            <w:tcMar>
              <w:top w:w="100" w:type="dxa"/>
              <w:left w:w="100" w:type="dxa"/>
              <w:bottom w:w="100" w:type="dxa"/>
              <w:right w:w="100" w:type="dxa"/>
            </w:tcMar>
          </w:tcPr>
          <w:p w14:paraId="010A7EDD" w14:textId="6BDCB492" w:rsidR="00600FC3" w:rsidRDefault="002274C0">
            <w:pPr>
              <w:widowControl w:val="0"/>
              <w:spacing w:line="240" w:lineRule="auto"/>
            </w:pPr>
            <w:ins w:id="69" w:author="Alexander Kimaru" w:date="2023-01-04T02:51:00Z">
              <w:r>
                <w:t>timestamp</w:t>
              </w:r>
            </w:ins>
            <w:del w:id="70" w:author="Alexander Kimaru" w:date="2023-01-04T02:51:00Z">
              <w:r w:rsidR="00000000" w:rsidDel="002274C0">
                <w:delText>date</w:delText>
              </w:r>
            </w:del>
          </w:p>
        </w:tc>
        <w:tc>
          <w:tcPr>
            <w:tcW w:w="1872" w:type="dxa"/>
            <w:shd w:val="clear" w:color="auto" w:fill="auto"/>
            <w:tcMar>
              <w:top w:w="100" w:type="dxa"/>
              <w:left w:w="100" w:type="dxa"/>
              <w:bottom w:w="100" w:type="dxa"/>
              <w:right w:w="100" w:type="dxa"/>
            </w:tcMar>
          </w:tcPr>
          <w:p w14:paraId="0AB1997D" w14:textId="77777777" w:rsidR="00600FC3" w:rsidRDefault="00000000">
            <w:pPr>
              <w:widowControl w:val="0"/>
              <w:spacing w:line="240" w:lineRule="auto"/>
            </w:pPr>
            <w:r>
              <w:t>30</w:t>
            </w:r>
          </w:p>
        </w:tc>
        <w:tc>
          <w:tcPr>
            <w:tcW w:w="1872" w:type="dxa"/>
            <w:shd w:val="clear" w:color="auto" w:fill="auto"/>
            <w:tcMar>
              <w:top w:w="100" w:type="dxa"/>
              <w:left w:w="100" w:type="dxa"/>
              <w:bottom w:w="100" w:type="dxa"/>
              <w:right w:w="100" w:type="dxa"/>
            </w:tcMar>
          </w:tcPr>
          <w:p w14:paraId="5A5A0289" w14:textId="77777777" w:rsidR="00600FC3" w:rsidRDefault="00000000">
            <w:pPr>
              <w:widowControl w:val="0"/>
              <w:spacing w:line="240" w:lineRule="auto"/>
            </w:pPr>
            <w:r>
              <w:t>NULL</w:t>
            </w:r>
          </w:p>
        </w:tc>
      </w:tr>
      <w:tr w:rsidR="00600FC3" w14:paraId="38A979AB" w14:textId="77777777">
        <w:tc>
          <w:tcPr>
            <w:tcW w:w="1872" w:type="dxa"/>
            <w:shd w:val="clear" w:color="auto" w:fill="auto"/>
            <w:tcMar>
              <w:top w:w="100" w:type="dxa"/>
              <w:left w:w="100" w:type="dxa"/>
              <w:bottom w:w="100" w:type="dxa"/>
              <w:right w:w="100" w:type="dxa"/>
            </w:tcMar>
          </w:tcPr>
          <w:p w14:paraId="5182FB2F" w14:textId="77777777" w:rsidR="00600FC3" w:rsidRDefault="00000000">
            <w:pPr>
              <w:widowControl w:val="0"/>
              <w:spacing w:line="240" w:lineRule="auto"/>
            </w:pPr>
            <w:r>
              <w:t>Deleted At</w:t>
            </w:r>
          </w:p>
        </w:tc>
        <w:tc>
          <w:tcPr>
            <w:tcW w:w="1872" w:type="dxa"/>
            <w:shd w:val="clear" w:color="auto" w:fill="auto"/>
            <w:tcMar>
              <w:top w:w="100" w:type="dxa"/>
              <w:left w:w="100" w:type="dxa"/>
              <w:bottom w:w="100" w:type="dxa"/>
              <w:right w:w="100" w:type="dxa"/>
            </w:tcMar>
          </w:tcPr>
          <w:p w14:paraId="28EB11AB" w14:textId="23985CAD" w:rsidR="00600FC3" w:rsidRDefault="002274C0">
            <w:pPr>
              <w:widowControl w:val="0"/>
              <w:spacing w:line="240" w:lineRule="auto"/>
            </w:pPr>
            <w:proofErr w:type="spellStart"/>
            <w:ins w:id="71" w:author="Alexander Kimaru" w:date="2023-01-04T02:53:00Z">
              <w:r>
                <w:t>Deleted_at</w:t>
              </w:r>
            </w:ins>
            <w:proofErr w:type="spellEnd"/>
          </w:p>
        </w:tc>
        <w:tc>
          <w:tcPr>
            <w:tcW w:w="1872" w:type="dxa"/>
            <w:shd w:val="clear" w:color="auto" w:fill="auto"/>
            <w:tcMar>
              <w:top w:w="100" w:type="dxa"/>
              <w:left w:w="100" w:type="dxa"/>
              <w:bottom w:w="100" w:type="dxa"/>
              <w:right w:w="100" w:type="dxa"/>
            </w:tcMar>
          </w:tcPr>
          <w:p w14:paraId="5D118D8F" w14:textId="5FA98C72" w:rsidR="00600FC3" w:rsidRDefault="002274C0">
            <w:pPr>
              <w:widowControl w:val="0"/>
              <w:spacing w:line="240" w:lineRule="auto"/>
            </w:pPr>
            <w:ins w:id="72" w:author="Alexander Kimaru" w:date="2023-01-04T02:53:00Z">
              <w:r>
                <w:t>timestamp</w:t>
              </w:r>
            </w:ins>
          </w:p>
        </w:tc>
        <w:tc>
          <w:tcPr>
            <w:tcW w:w="1872" w:type="dxa"/>
            <w:shd w:val="clear" w:color="auto" w:fill="auto"/>
            <w:tcMar>
              <w:top w:w="100" w:type="dxa"/>
              <w:left w:w="100" w:type="dxa"/>
              <w:bottom w:w="100" w:type="dxa"/>
              <w:right w:w="100" w:type="dxa"/>
            </w:tcMar>
          </w:tcPr>
          <w:p w14:paraId="057088E2" w14:textId="77777777" w:rsidR="00600FC3" w:rsidRDefault="00600FC3">
            <w:pPr>
              <w:widowControl w:val="0"/>
              <w:spacing w:line="240" w:lineRule="auto"/>
            </w:pPr>
          </w:p>
        </w:tc>
        <w:tc>
          <w:tcPr>
            <w:tcW w:w="1872" w:type="dxa"/>
            <w:shd w:val="clear" w:color="auto" w:fill="auto"/>
            <w:tcMar>
              <w:top w:w="100" w:type="dxa"/>
              <w:left w:w="100" w:type="dxa"/>
              <w:bottom w:w="100" w:type="dxa"/>
              <w:right w:w="100" w:type="dxa"/>
            </w:tcMar>
          </w:tcPr>
          <w:p w14:paraId="49400916" w14:textId="77777777" w:rsidR="00600FC3" w:rsidRDefault="00000000">
            <w:pPr>
              <w:widowControl w:val="0"/>
              <w:spacing w:line="240" w:lineRule="auto"/>
            </w:pPr>
            <w:r>
              <w:t>NULL</w:t>
            </w:r>
          </w:p>
        </w:tc>
      </w:tr>
    </w:tbl>
    <w:p w14:paraId="58AD6571" w14:textId="77777777" w:rsidR="00600FC3" w:rsidRDefault="00600FC3"/>
    <w:p w14:paraId="0F199577" w14:textId="77777777" w:rsidR="00600FC3" w:rsidRDefault="00000000">
      <w:pPr>
        <w:numPr>
          <w:ilvl w:val="0"/>
          <w:numId w:val="1"/>
        </w:numPr>
      </w:pPr>
      <w:r>
        <w:t>ABUSE REPORTS TABLE</w:t>
      </w:r>
    </w:p>
    <w:p w14:paraId="6387C1E8" w14:textId="77777777" w:rsidR="00600FC3" w:rsidRDefault="00600FC3"/>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600FC3" w14:paraId="3E7386B4" w14:textId="77777777">
        <w:tc>
          <w:tcPr>
            <w:tcW w:w="1872" w:type="dxa"/>
            <w:shd w:val="clear" w:color="auto" w:fill="auto"/>
            <w:tcMar>
              <w:top w:w="100" w:type="dxa"/>
              <w:left w:w="100" w:type="dxa"/>
              <w:bottom w:w="100" w:type="dxa"/>
              <w:right w:w="100" w:type="dxa"/>
            </w:tcMar>
          </w:tcPr>
          <w:p w14:paraId="6A26CCA7" w14:textId="77777777" w:rsidR="00600FC3" w:rsidRDefault="00000000">
            <w:pPr>
              <w:widowControl w:val="0"/>
              <w:spacing w:line="240" w:lineRule="auto"/>
            </w:pPr>
            <w:r>
              <w:t>FIELD</w:t>
            </w:r>
          </w:p>
        </w:tc>
        <w:tc>
          <w:tcPr>
            <w:tcW w:w="1872" w:type="dxa"/>
            <w:shd w:val="clear" w:color="auto" w:fill="auto"/>
            <w:tcMar>
              <w:top w:w="100" w:type="dxa"/>
              <w:left w:w="100" w:type="dxa"/>
              <w:bottom w:w="100" w:type="dxa"/>
              <w:right w:w="100" w:type="dxa"/>
            </w:tcMar>
          </w:tcPr>
          <w:p w14:paraId="6D8607AB" w14:textId="77777777" w:rsidR="00600FC3" w:rsidRDefault="00000000">
            <w:pPr>
              <w:widowControl w:val="0"/>
              <w:spacing w:line="240" w:lineRule="auto"/>
            </w:pPr>
            <w:r>
              <w:t>FIELD NAME</w:t>
            </w:r>
          </w:p>
        </w:tc>
        <w:tc>
          <w:tcPr>
            <w:tcW w:w="1872" w:type="dxa"/>
            <w:shd w:val="clear" w:color="auto" w:fill="auto"/>
            <w:tcMar>
              <w:top w:w="100" w:type="dxa"/>
              <w:left w:w="100" w:type="dxa"/>
              <w:bottom w:w="100" w:type="dxa"/>
              <w:right w:w="100" w:type="dxa"/>
            </w:tcMar>
          </w:tcPr>
          <w:p w14:paraId="49E125A1" w14:textId="77777777" w:rsidR="00600FC3" w:rsidRDefault="00000000">
            <w:pPr>
              <w:widowControl w:val="0"/>
              <w:spacing w:line="240" w:lineRule="auto"/>
            </w:pPr>
            <w:r>
              <w:t>DATATYPE</w:t>
            </w:r>
          </w:p>
        </w:tc>
        <w:tc>
          <w:tcPr>
            <w:tcW w:w="1872" w:type="dxa"/>
            <w:shd w:val="clear" w:color="auto" w:fill="auto"/>
            <w:tcMar>
              <w:top w:w="100" w:type="dxa"/>
              <w:left w:w="100" w:type="dxa"/>
              <w:bottom w:w="100" w:type="dxa"/>
              <w:right w:w="100" w:type="dxa"/>
            </w:tcMar>
          </w:tcPr>
          <w:p w14:paraId="5D6D6ABA" w14:textId="77777777" w:rsidR="00600FC3" w:rsidRDefault="00000000">
            <w:pPr>
              <w:widowControl w:val="0"/>
              <w:spacing w:line="240" w:lineRule="auto"/>
            </w:pPr>
            <w:r>
              <w:t>LENGTH</w:t>
            </w:r>
          </w:p>
        </w:tc>
        <w:tc>
          <w:tcPr>
            <w:tcW w:w="1872" w:type="dxa"/>
            <w:shd w:val="clear" w:color="auto" w:fill="auto"/>
            <w:tcMar>
              <w:top w:w="100" w:type="dxa"/>
              <w:left w:w="100" w:type="dxa"/>
              <w:bottom w:w="100" w:type="dxa"/>
              <w:right w:w="100" w:type="dxa"/>
            </w:tcMar>
          </w:tcPr>
          <w:p w14:paraId="49A44839" w14:textId="77777777" w:rsidR="00600FC3" w:rsidRDefault="00000000">
            <w:pPr>
              <w:widowControl w:val="0"/>
              <w:spacing w:line="240" w:lineRule="auto"/>
            </w:pPr>
            <w:r>
              <w:t>NULLABLE?</w:t>
            </w:r>
          </w:p>
        </w:tc>
      </w:tr>
      <w:tr w:rsidR="00600FC3" w14:paraId="3F034613" w14:textId="77777777">
        <w:tc>
          <w:tcPr>
            <w:tcW w:w="1872" w:type="dxa"/>
            <w:shd w:val="clear" w:color="auto" w:fill="auto"/>
            <w:tcMar>
              <w:top w:w="100" w:type="dxa"/>
              <w:left w:w="100" w:type="dxa"/>
              <w:bottom w:w="100" w:type="dxa"/>
              <w:right w:w="100" w:type="dxa"/>
            </w:tcMar>
          </w:tcPr>
          <w:p w14:paraId="7103729E" w14:textId="77777777" w:rsidR="00600FC3" w:rsidRDefault="00000000">
            <w:pPr>
              <w:widowControl w:val="0"/>
              <w:spacing w:line="240" w:lineRule="auto"/>
            </w:pPr>
            <w:r>
              <w:lastRenderedPageBreak/>
              <w:t>ID</w:t>
            </w:r>
          </w:p>
        </w:tc>
        <w:tc>
          <w:tcPr>
            <w:tcW w:w="1872" w:type="dxa"/>
            <w:shd w:val="clear" w:color="auto" w:fill="auto"/>
            <w:tcMar>
              <w:top w:w="100" w:type="dxa"/>
              <w:left w:w="100" w:type="dxa"/>
              <w:bottom w:w="100" w:type="dxa"/>
              <w:right w:w="100" w:type="dxa"/>
            </w:tcMar>
          </w:tcPr>
          <w:p w14:paraId="2C50FF53" w14:textId="77777777" w:rsidR="00600FC3" w:rsidRDefault="00000000">
            <w:pPr>
              <w:widowControl w:val="0"/>
              <w:spacing w:line="240" w:lineRule="auto"/>
            </w:pPr>
            <w:proofErr w:type="spellStart"/>
            <w:r>
              <w:t>abuse_report_id</w:t>
            </w:r>
            <w:proofErr w:type="spellEnd"/>
          </w:p>
        </w:tc>
        <w:tc>
          <w:tcPr>
            <w:tcW w:w="1872" w:type="dxa"/>
            <w:shd w:val="clear" w:color="auto" w:fill="auto"/>
            <w:tcMar>
              <w:top w:w="100" w:type="dxa"/>
              <w:left w:w="100" w:type="dxa"/>
              <w:bottom w:w="100" w:type="dxa"/>
              <w:right w:w="100" w:type="dxa"/>
            </w:tcMar>
          </w:tcPr>
          <w:p w14:paraId="3A5FEA98" w14:textId="77777777" w:rsidR="00600FC3" w:rsidRDefault="00000000">
            <w:pPr>
              <w:widowControl w:val="0"/>
              <w:spacing w:line="240" w:lineRule="auto"/>
            </w:pPr>
            <w:r>
              <w:t xml:space="preserve">int, </w:t>
            </w:r>
            <w:proofErr w:type="spellStart"/>
            <w:r>
              <w:t>auto_increment</w:t>
            </w:r>
            <w:proofErr w:type="spellEnd"/>
            <w:r>
              <w:t xml:space="preserve"> (Primary Key)</w:t>
            </w:r>
          </w:p>
        </w:tc>
        <w:tc>
          <w:tcPr>
            <w:tcW w:w="1872" w:type="dxa"/>
            <w:shd w:val="clear" w:color="auto" w:fill="auto"/>
            <w:tcMar>
              <w:top w:w="100" w:type="dxa"/>
              <w:left w:w="100" w:type="dxa"/>
              <w:bottom w:w="100" w:type="dxa"/>
              <w:right w:w="100" w:type="dxa"/>
            </w:tcMar>
          </w:tcPr>
          <w:p w14:paraId="0CB7A216" w14:textId="77777777" w:rsidR="00600FC3" w:rsidRDefault="00000000">
            <w:pPr>
              <w:widowControl w:val="0"/>
              <w:spacing w:line="240" w:lineRule="auto"/>
            </w:pPr>
            <w:r>
              <w:t>10</w:t>
            </w:r>
          </w:p>
        </w:tc>
        <w:tc>
          <w:tcPr>
            <w:tcW w:w="1872" w:type="dxa"/>
            <w:shd w:val="clear" w:color="auto" w:fill="auto"/>
            <w:tcMar>
              <w:top w:w="100" w:type="dxa"/>
              <w:left w:w="100" w:type="dxa"/>
              <w:bottom w:w="100" w:type="dxa"/>
              <w:right w:w="100" w:type="dxa"/>
            </w:tcMar>
          </w:tcPr>
          <w:p w14:paraId="7BD1E9CD" w14:textId="77777777" w:rsidR="00600FC3" w:rsidRDefault="00000000">
            <w:pPr>
              <w:widowControl w:val="0"/>
              <w:spacing w:line="240" w:lineRule="auto"/>
            </w:pPr>
            <w:r>
              <w:t>NOT NULL</w:t>
            </w:r>
          </w:p>
        </w:tc>
      </w:tr>
      <w:tr w:rsidR="00600FC3" w14:paraId="2A3AADA2" w14:textId="77777777">
        <w:tc>
          <w:tcPr>
            <w:tcW w:w="1872" w:type="dxa"/>
            <w:shd w:val="clear" w:color="auto" w:fill="auto"/>
            <w:tcMar>
              <w:top w:w="100" w:type="dxa"/>
              <w:left w:w="100" w:type="dxa"/>
              <w:bottom w:w="100" w:type="dxa"/>
              <w:right w:w="100" w:type="dxa"/>
            </w:tcMar>
          </w:tcPr>
          <w:p w14:paraId="7BA41041" w14:textId="77777777" w:rsidR="00600FC3" w:rsidRDefault="00000000">
            <w:pPr>
              <w:widowControl w:val="0"/>
              <w:spacing w:line="240" w:lineRule="auto"/>
            </w:pPr>
            <w:r>
              <w:t>Type</w:t>
            </w:r>
          </w:p>
        </w:tc>
        <w:tc>
          <w:tcPr>
            <w:tcW w:w="1872" w:type="dxa"/>
            <w:shd w:val="clear" w:color="auto" w:fill="auto"/>
            <w:tcMar>
              <w:top w:w="100" w:type="dxa"/>
              <w:left w:w="100" w:type="dxa"/>
              <w:bottom w:w="100" w:type="dxa"/>
              <w:right w:w="100" w:type="dxa"/>
            </w:tcMar>
          </w:tcPr>
          <w:p w14:paraId="60108725" w14:textId="77777777" w:rsidR="00600FC3" w:rsidRDefault="00000000">
            <w:pPr>
              <w:widowControl w:val="0"/>
              <w:spacing w:line="240" w:lineRule="auto"/>
            </w:pPr>
            <w:r>
              <w:t>type</w:t>
            </w:r>
          </w:p>
        </w:tc>
        <w:tc>
          <w:tcPr>
            <w:tcW w:w="1872" w:type="dxa"/>
            <w:shd w:val="clear" w:color="auto" w:fill="auto"/>
            <w:tcMar>
              <w:top w:w="100" w:type="dxa"/>
              <w:left w:w="100" w:type="dxa"/>
              <w:bottom w:w="100" w:type="dxa"/>
              <w:right w:w="100" w:type="dxa"/>
            </w:tcMar>
          </w:tcPr>
          <w:p w14:paraId="751D8841" w14:textId="77777777" w:rsidR="00600FC3" w:rsidRDefault="00000000">
            <w:pPr>
              <w:widowControl w:val="0"/>
              <w:spacing w:line="240" w:lineRule="auto"/>
            </w:pPr>
            <w:r>
              <w:t>Text (Foreign Key)</w:t>
            </w:r>
          </w:p>
        </w:tc>
        <w:tc>
          <w:tcPr>
            <w:tcW w:w="1872" w:type="dxa"/>
            <w:shd w:val="clear" w:color="auto" w:fill="auto"/>
            <w:tcMar>
              <w:top w:w="100" w:type="dxa"/>
              <w:left w:w="100" w:type="dxa"/>
              <w:bottom w:w="100" w:type="dxa"/>
              <w:right w:w="100" w:type="dxa"/>
            </w:tcMar>
          </w:tcPr>
          <w:p w14:paraId="09012273" w14:textId="77777777" w:rsidR="00600FC3" w:rsidRDefault="00000000">
            <w:pPr>
              <w:widowControl w:val="0"/>
              <w:spacing w:line="240" w:lineRule="auto"/>
            </w:pPr>
            <w:r>
              <w:t>255</w:t>
            </w:r>
          </w:p>
        </w:tc>
        <w:tc>
          <w:tcPr>
            <w:tcW w:w="1872" w:type="dxa"/>
            <w:shd w:val="clear" w:color="auto" w:fill="auto"/>
            <w:tcMar>
              <w:top w:w="100" w:type="dxa"/>
              <w:left w:w="100" w:type="dxa"/>
              <w:bottom w:w="100" w:type="dxa"/>
              <w:right w:w="100" w:type="dxa"/>
            </w:tcMar>
          </w:tcPr>
          <w:p w14:paraId="0B933A92" w14:textId="77777777" w:rsidR="00600FC3" w:rsidRDefault="00000000">
            <w:pPr>
              <w:widowControl w:val="0"/>
              <w:spacing w:line="240" w:lineRule="auto"/>
            </w:pPr>
            <w:r>
              <w:t>NOT NULL</w:t>
            </w:r>
          </w:p>
        </w:tc>
      </w:tr>
      <w:tr w:rsidR="00600FC3" w14:paraId="521FD9CF" w14:textId="77777777">
        <w:tc>
          <w:tcPr>
            <w:tcW w:w="1872" w:type="dxa"/>
            <w:shd w:val="clear" w:color="auto" w:fill="auto"/>
            <w:tcMar>
              <w:top w:w="100" w:type="dxa"/>
              <w:left w:w="100" w:type="dxa"/>
              <w:bottom w:w="100" w:type="dxa"/>
              <w:right w:w="100" w:type="dxa"/>
            </w:tcMar>
          </w:tcPr>
          <w:p w14:paraId="2823FB57" w14:textId="77777777" w:rsidR="00600FC3" w:rsidRDefault="00000000">
            <w:pPr>
              <w:widowControl w:val="0"/>
              <w:spacing w:line="240" w:lineRule="auto"/>
            </w:pPr>
            <w:r>
              <w:t>Reported By user Id</w:t>
            </w:r>
          </w:p>
        </w:tc>
        <w:tc>
          <w:tcPr>
            <w:tcW w:w="1872" w:type="dxa"/>
            <w:shd w:val="clear" w:color="auto" w:fill="auto"/>
            <w:tcMar>
              <w:top w:w="100" w:type="dxa"/>
              <w:left w:w="100" w:type="dxa"/>
              <w:bottom w:w="100" w:type="dxa"/>
              <w:right w:w="100" w:type="dxa"/>
            </w:tcMar>
          </w:tcPr>
          <w:p w14:paraId="076E0A22" w14:textId="77777777" w:rsidR="00600FC3" w:rsidRDefault="00000000">
            <w:pPr>
              <w:widowControl w:val="0"/>
              <w:spacing w:line="240" w:lineRule="auto"/>
            </w:pPr>
            <w:proofErr w:type="spellStart"/>
            <w:r>
              <w:t>reported_by_user_id</w:t>
            </w:r>
            <w:proofErr w:type="spellEnd"/>
          </w:p>
        </w:tc>
        <w:tc>
          <w:tcPr>
            <w:tcW w:w="1872" w:type="dxa"/>
            <w:shd w:val="clear" w:color="auto" w:fill="auto"/>
            <w:tcMar>
              <w:top w:w="100" w:type="dxa"/>
              <w:left w:w="100" w:type="dxa"/>
              <w:bottom w:w="100" w:type="dxa"/>
              <w:right w:w="100" w:type="dxa"/>
            </w:tcMar>
          </w:tcPr>
          <w:p w14:paraId="23875F71" w14:textId="77777777" w:rsidR="00600FC3" w:rsidRDefault="00000000">
            <w:pPr>
              <w:widowControl w:val="0"/>
              <w:spacing w:line="240" w:lineRule="auto"/>
            </w:pPr>
            <w:r>
              <w:t>Int (Foreign Key)</w:t>
            </w:r>
          </w:p>
        </w:tc>
        <w:tc>
          <w:tcPr>
            <w:tcW w:w="1872" w:type="dxa"/>
            <w:shd w:val="clear" w:color="auto" w:fill="auto"/>
            <w:tcMar>
              <w:top w:w="100" w:type="dxa"/>
              <w:left w:w="100" w:type="dxa"/>
              <w:bottom w:w="100" w:type="dxa"/>
              <w:right w:w="100" w:type="dxa"/>
            </w:tcMar>
          </w:tcPr>
          <w:p w14:paraId="1B654885" w14:textId="77777777" w:rsidR="00600FC3" w:rsidRDefault="00000000">
            <w:pPr>
              <w:widowControl w:val="0"/>
              <w:spacing w:line="240" w:lineRule="auto"/>
            </w:pPr>
            <w:r>
              <w:t>10</w:t>
            </w:r>
          </w:p>
        </w:tc>
        <w:tc>
          <w:tcPr>
            <w:tcW w:w="1872" w:type="dxa"/>
            <w:shd w:val="clear" w:color="auto" w:fill="auto"/>
            <w:tcMar>
              <w:top w:w="100" w:type="dxa"/>
              <w:left w:w="100" w:type="dxa"/>
              <w:bottom w:w="100" w:type="dxa"/>
              <w:right w:w="100" w:type="dxa"/>
            </w:tcMar>
          </w:tcPr>
          <w:p w14:paraId="179BE153" w14:textId="77777777" w:rsidR="00600FC3" w:rsidRDefault="00000000">
            <w:pPr>
              <w:widowControl w:val="0"/>
              <w:spacing w:line="240" w:lineRule="auto"/>
            </w:pPr>
            <w:r>
              <w:t>NOT NULL</w:t>
            </w:r>
          </w:p>
        </w:tc>
      </w:tr>
      <w:tr w:rsidR="00600FC3" w14:paraId="57CCD19C" w14:textId="77777777">
        <w:tc>
          <w:tcPr>
            <w:tcW w:w="1872" w:type="dxa"/>
            <w:shd w:val="clear" w:color="auto" w:fill="auto"/>
            <w:tcMar>
              <w:top w:w="100" w:type="dxa"/>
              <w:left w:w="100" w:type="dxa"/>
              <w:bottom w:w="100" w:type="dxa"/>
              <w:right w:w="100" w:type="dxa"/>
            </w:tcMar>
          </w:tcPr>
          <w:p w14:paraId="2AF3BDEE" w14:textId="77777777" w:rsidR="00600FC3" w:rsidRDefault="00000000">
            <w:pPr>
              <w:widowControl w:val="0"/>
              <w:spacing w:line="240" w:lineRule="auto"/>
            </w:pPr>
            <w:r>
              <w:t>Offended By User Id</w:t>
            </w:r>
          </w:p>
        </w:tc>
        <w:tc>
          <w:tcPr>
            <w:tcW w:w="1872" w:type="dxa"/>
            <w:shd w:val="clear" w:color="auto" w:fill="auto"/>
            <w:tcMar>
              <w:top w:w="100" w:type="dxa"/>
              <w:left w:w="100" w:type="dxa"/>
              <w:bottom w:w="100" w:type="dxa"/>
              <w:right w:w="100" w:type="dxa"/>
            </w:tcMar>
          </w:tcPr>
          <w:p w14:paraId="63CA243B" w14:textId="77777777" w:rsidR="00600FC3" w:rsidRDefault="00000000">
            <w:pPr>
              <w:widowControl w:val="0"/>
              <w:spacing w:line="240" w:lineRule="auto"/>
            </w:pPr>
            <w:proofErr w:type="spellStart"/>
            <w:r>
              <w:t>reported_by_user_id</w:t>
            </w:r>
            <w:proofErr w:type="spellEnd"/>
          </w:p>
        </w:tc>
        <w:tc>
          <w:tcPr>
            <w:tcW w:w="1872" w:type="dxa"/>
            <w:shd w:val="clear" w:color="auto" w:fill="auto"/>
            <w:tcMar>
              <w:top w:w="100" w:type="dxa"/>
              <w:left w:w="100" w:type="dxa"/>
              <w:bottom w:w="100" w:type="dxa"/>
              <w:right w:w="100" w:type="dxa"/>
            </w:tcMar>
          </w:tcPr>
          <w:p w14:paraId="5CDCE44B" w14:textId="77777777" w:rsidR="00600FC3" w:rsidRDefault="00000000">
            <w:pPr>
              <w:widowControl w:val="0"/>
              <w:spacing w:line="240" w:lineRule="auto"/>
            </w:pPr>
            <w:proofErr w:type="gramStart"/>
            <w:r>
              <w:t>int(</w:t>
            </w:r>
            <w:proofErr w:type="gramEnd"/>
            <w:r>
              <w:t>Foreign Key)</w:t>
            </w:r>
          </w:p>
          <w:p w14:paraId="212EEA90" w14:textId="77777777" w:rsidR="00600FC3" w:rsidRDefault="00600FC3">
            <w:pPr>
              <w:widowControl w:val="0"/>
              <w:spacing w:line="240" w:lineRule="auto"/>
            </w:pPr>
          </w:p>
        </w:tc>
        <w:tc>
          <w:tcPr>
            <w:tcW w:w="1872" w:type="dxa"/>
            <w:shd w:val="clear" w:color="auto" w:fill="auto"/>
            <w:tcMar>
              <w:top w:w="100" w:type="dxa"/>
              <w:left w:w="100" w:type="dxa"/>
              <w:bottom w:w="100" w:type="dxa"/>
              <w:right w:w="100" w:type="dxa"/>
            </w:tcMar>
          </w:tcPr>
          <w:p w14:paraId="1FE95D92" w14:textId="77777777" w:rsidR="00600FC3" w:rsidRDefault="00000000">
            <w:pPr>
              <w:widowControl w:val="0"/>
              <w:spacing w:line="240" w:lineRule="auto"/>
            </w:pPr>
            <w:r>
              <w:t>10</w:t>
            </w:r>
          </w:p>
        </w:tc>
        <w:tc>
          <w:tcPr>
            <w:tcW w:w="1872" w:type="dxa"/>
            <w:shd w:val="clear" w:color="auto" w:fill="auto"/>
            <w:tcMar>
              <w:top w:w="100" w:type="dxa"/>
              <w:left w:w="100" w:type="dxa"/>
              <w:bottom w:w="100" w:type="dxa"/>
              <w:right w:w="100" w:type="dxa"/>
            </w:tcMar>
          </w:tcPr>
          <w:p w14:paraId="56B779E9" w14:textId="77777777" w:rsidR="00600FC3" w:rsidRDefault="00000000">
            <w:pPr>
              <w:widowControl w:val="0"/>
              <w:spacing w:line="240" w:lineRule="auto"/>
            </w:pPr>
            <w:r>
              <w:t>NOT NULL</w:t>
            </w:r>
          </w:p>
        </w:tc>
      </w:tr>
      <w:tr w:rsidR="00600FC3" w14:paraId="6F986ADE" w14:textId="77777777">
        <w:tc>
          <w:tcPr>
            <w:tcW w:w="1872" w:type="dxa"/>
            <w:shd w:val="clear" w:color="auto" w:fill="auto"/>
            <w:tcMar>
              <w:top w:w="100" w:type="dxa"/>
              <w:left w:w="100" w:type="dxa"/>
              <w:bottom w:w="100" w:type="dxa"/>
              <w:right w:w="100" w:type="dxa"/>
            </w:tcMar>
          </w:tcPr>
          <w:p w14:paraId="67923213" w14:textId="77777777" w:rsidR="00600FC3" w:rsidRDefault="00000000">
            <w:pPr>
              <w:widowControl w:val="0"/>
              <w:spacing w:line="240" w:lineRule="auto"/>
            </w:pPr>
            <w:r>
              <w:t>Topic</w:t>
            </w:r>
          </w:p>
        </w:tc>
        <w:tc>
          <w:tcPr>
            <w:tcW w:w="1872" w:type="dxa"/>
            <w:shd w:val="clear" w:color="auto" w:fill="auto"/>
            <w:tcMar>
              <w:top w:w="100" w:type="dxa"/>
              <w:left w:w="100" w:type="dxa"/>
              <w:bottom w:w="100" w:type="dxa"/>
              <w:right w:w="100" w:type="dxa"/>
            </w:tcMar>
          </w:tcPr>
          <w:p w14:paraId="6E97EC06" w14:textId="77777777" w:rsidR="00600FC3" w:rsidRDefault="00000000">
            <w:pPr>
              <w:widowControl w:val="0"/>
              <w:spacing w:line="240" w:lineRule="auto"/>
            </w:pPr>
            <w:r>
              <w:t>topic</w:t>
            </w:r>
          </w:p>
        </w:tc>
        <w:tc>
          <w:tcPr>
            <w:tcW w:w="1872" w:type="dxa"/>
            <w:shd w:val="clear" w:color="auto" w:fill="auto"/>
            <w:tcMar>
              <w:top w:w="100" w:type="dxa"/>
              <w:left w:w="100" w:type="dxa"/>
              <w:bottom w:w="100" w:type="dxa"/>
              <w:right w:w="100" w:type="dxa"/>
            </w:tcMar>
          </w:tcPr>
          <w:p w14:paraId="55469C50" w14:textId="77777777" w:rsidR="00600FC3" w:rsidRDefault="00000000">
            <w:pPr>
              <w:widowControl w:val="0"/>
              <w:spacing w:line="240" w:lineRule="auto"/>
            </w:pPr>
            <w:r>
              <w:t>Varchar (Foreign Key)</w:t>
            </w:r>
          </w:p>
        </w:tc>
        <w:tc>
          <w:tcPr>
            <w:tcW w:w="1872" w:type="dxa"/>
            <w:shd w:val="clear" w:color="auto" w:fill="auto"/>
            <w:tcMar>
              <w:top w:w="100" w:type="dxa"/>
              <w:left w:w="100" w:type="dxa"/>
              <w:bottom w:w="100" w:type="dxa"/>
              <w:right w:w="100" w:type="dxa"/>
            </w:tcMar>
          </w:tcPr>
          <w:p w14:paraId="10E785E7" w14:textId="77777777" w:rsidR="00600FC3" w:rsidRDefault="00000000">
            <w:pPr>
              <w:widowControl w:val="0"/>
              <w:spacing w:line="240" w:lineRule="auto"/>
            </w:pPr>
            <w:r>
              <w:t>100</w:t>
            </w:r>
          </w:p>
        </w:tc>
        <w:tc>
          <w:tcPr>
            <w:tcW w:w="1872" w:type="dxa"/>
            <w:shd w:val="clear" w:color="auto" w:fill="auto"/>
            <w:tcMar>
              <w:top w:w="100" w:type="dxa"/>
              <w:left w:w="100" w:type="dxa"/>
              <w:bottom w:w="100" w:type="dxa"/>
              <w:right w:w="100" w:type="dxa"/>
            </w:tcMar>
          </w:tcPr>
          <w:p w14:paraId="1D08A46B" w14:textId="77777777" w:rsidR="00600FC3" w:rsidRDefault="00000000">
            <w:pPr>
              <w:widowControl w:val="0"/>
              <w:spacing w:line="240" w:lineRule="auto"/>
            </w:pPr>
            <w:r>
              <w:t>NOT NULL</w:t>
            </w:r>
          </w:p>
        </w:tc>
      </w:tr>
      <w:tr w:rsidR="00600FC3" w14:paraId="2FECC77D" w14:textId="77777777">
        <w:tc>
          <w:tcPr>
            <w:tcW w:w="1872" w:type="dxa"/>
            <w:shd w:val="clear" w:color="auto" w:fill="auto"/>
            <w:tcMar>
              <w:top w:w="100" w:type="dxa"/>
              <w:left w:w="100" w:type="dxa"/>
              <w:bottom w:w="100" w:type="dxa"/>
              <w:right w:w="100" w:type="dxa"/>
            </w:tcMar>
          </w:tcPr>
          <w:p w14:paraId="4548CA39" w14:textId="77777777" w:rsidR="00600FC3" w:rsidRDefault="00000000">
            <w:pPr>
              <w:widowControl w:val="0"/>
              <w:spacing w:line="240" w:lineRule="auto"/>
            </w:pPr>
            <w:r>
              <w:t>Object</w:t>
            </w:r>
          </w:p>
        </w:tc>
        <w:tc>
          <w:tcPr>
            <w:tcW w:w="1872" w:type="dxa"/>
            <w:shd w:val="clear" w:color="auto" w:fill="auto"/>
            <w:tcMar>
              <w:top w:w="100" w:type="dxa"/>
              <w:left w:w="100" w:type="dxa"/>
              <w:bottom w:w="100" w:type="dxa"/>
              <w:right w:w="100" w:type="dxa"/>
            </w:tcMar>
          </w:tcPr>
          <w:p w14:paraId="1482C50D" w14:textId="77777777" w:rsidR="00600FC3" w:rsidRDefault="00000000">
            <w:pPr>
              <w:widowControl w:val="0"/>
              <w:spacing w:line="240" w:lineRule="auto"/>
            </w:pPr>
            <w:r>
              <w:t>object</w:t>
            </w:r>
          </w:p>
        </w:tc>
        <w:tc>
          <w:tcPr>
            <w:tcW w:w="1872" w:type="dxa"/>
            <w:shd w:val="clear" w:color="auto" w:fill="auto"/>
            <w:tcMar>
              <w:top w:w="100" w:type="dxa"/>
              <w:left w:w="100" w:type="dxa"/>
              <w:bottom w:w="100" w:type="dxa"/>
              <w:right w:w="100" w:type="dxa"/>
            </w:tcMar>
          </w:tcPr>
          <w:p w14:paraId="77CE3D1D" w14:textId="77777777" w:rsidR="00600FC3" w:rsidRDefault="00000000">
            <w:pPr>
              <w:widowControl w:val="0"/>
              <w:spacing w:line="240" w:lineRule="auto"/>
            </w:pPr>
            <w:r>
              <w:t>varchar</w:t>
            </w:r>
          </w:p>
        </w:tc>
        <w:tc>
          <w:tcPr>
            <w:tcW w:w="1872" w:type="dxa"/>
            <w:shd w:val="clear" w:color="auto" w:fill="auto"/>
            <w:tcMar>
              <w:top w:w="100" w:type="dxa"/>
              <w:left w:w="100" w:type="dxa"/>
              <w:bottom w:w="100" w:type="dxa"/>
              <w:right w:w="100" w:type="dxa"/>
            </w:tcMar>
          </w:tcPr>
          <w:p w14:paraId="3E0B86FC" w14:textId="77777777" w:rsidR="00600FC3" w:rsidRDefault="00000000">
            <w:pPr>
              <w:widowControl w:val="0"/>
              <w:spacing w:line="240" w:lineRule="auto"/>
            </w:pPr>
            <w:r>
              <w:t>255</w:t>
            </w:r>
          </w:p>
        </w:tc>
        <w:tc>
          <w:tcPr>
            <w:tcW w:w="1872" w:type="dxa"/>
            <w:shd w:val="clear" w:color="auto" w:fill="auto"/>
            <w:tcMar>
              <w:top w:w="100" w:type="dxa"/>
              <w:left w:w="100" w:type="dxa"/>
              <w:bottom w:w="100" w:type="dxa"/>
              <w:right w:w="100" w:type="dxa"/>
            </w:tcMar>
          </w:tcPr>
          <w:p w14:paraId="5B46385A" w14:textId="77777777" w:rsidR="00600FC3" w:rsidRDefault="00000000">
            <w:pPr>
              <w:widowControl w:val="0"/>
              <w:spacing w:line="240" w:lineRule="auto"/>
            </w:pPr>
            <w:r>
              <w:t>NOT NULL</w:t>
            </w:r>
          </w:p>
        </w:tc>
      </w:tr>
      <w:tr w:rsidR="00600FC3" w14:paraId="1AEA5710" w14:textId="77777777">
        <w:tc>
          <w:tcPr>
            <w:tcW w:w="1872" w:type="dxa"/>
            <w:shd w:val="clear" w:color="auto" w:fill="auto"/>
            <w:tcMar>
              <w:top w:w="100" w:type="dxa"/>
              <w:left w:w="100" w:type="dxa"/>
              <w:bottom w:w="100" w:type="dxa"/>
              <w:right w:w="100" w:type="dxa"/>
            </w:tcMar>
          </w:tcPr>
          <w:p w14:paraId="29ADC461" w14:textId="77777777" w:rsidR="00600FC3" w:rsidRDefault="00000000">
            <w:pPr>
              <w:widowControl w:val="0"/>
              <w:spacing w:line="240" w:lineRule="auto"/>
            </w:pPr>
            <w:r>
              <w:t>Created At</w:t>
            </w:r>
          </w:p>
        </w:tc>
        <w:tc>
          <w:tcPr>
            <w:tcW w:w="1872" w:type="dxa"/>
            <w:shd w:val="clear" w:color="auto" w:fill="auto"/>
            <w:tcMar>
              <w:top w:w="100" w:type="dxa"/>
              <w:left w:w="100" w:type="dxa"/>
              <w:bottom w:w="100" w:type="dxa"/>
              <w:right w:w="100" w:type="dxa"/>
            </w:tcMar>
          </w:tcPr>
          <w:p w14:paraId="0A537909" w14:textId="77777777" w:rsidR="00600FC3" w:rsidRDefault="00000000">
            <w:pPr>
              <w:widowControl w:val="0"/>
              <w:spacing w:line="240" w:lineRule="auto"/>
            </w:pPr>
            <w:proofErr w:type="spellStart"/>
            <w:r>
              <w:t>created_at</w:t>
            </w:r>
            <w:proofErr w:type="spellEnd"/>
          </w:p>
        </w:tc>
        <w:tc>
          <w:tcPr>
            <w:tcW w:w="1872" w:type="dxa"/>
            <w:shd w:val="clear" w:color="auto" w:fill="auto"/>
            <w:tcMar>
              <w:top w:w="100" w:type="dxa"/>
              <w:left w:w="100" w:type="dxa"/>
              <w:bottom w:w="100" w:type="dxa"/>
              <w:right w:w="100" w:type="dxa"/>
            </w:tcMar>
          </w:tcPr>
          <w:p w14:paraId="3F56FFCC" w14:textId="72F8C6A8" w:rsidR="00600FC3" w:rsidRDefault="00000000">
            <w:pPr>
              <w:widowControl w:val="0"/>
              <w:spacing w:line="240" w:lineRule="auto"/>
            </w:pPr>
            <w:del w:id="73" w:author="Alexander Kimaru" w:date="2023-01-04T02:53:00Z">
              <w:r w:rsidDel="002274C0">
                <w:delText>date</w:delText>
              </w:r>
            </w:del>
            <w:ins w:id="74" w:author="Alexander Kimaru" w:date="2023-01-04T02:53:00Z">
              <w:r w:rsidR="002274C0">
                <w:t>timestamp</w:t>
              </w:r>
            </w:ins>
          </w:p>
        </w:tc>
        <w:tc>
          <w:tcPr>
            <w:tcW w:w="1872" w:type="dxa"/>
            <w:shd w:val="clear" w:color="auto" w:fill="auto"/>
            <w:tcMar>
              <w:top w:w="100" w:type="dxa"/>
              <w:left w:w="100" w:type="dxa"/>
              <w:bottom w:w="100" w:type="dxa"/>
              <w:right w:w="100" w:type="dxa"/>
            </w:tcMar>
          </w:tcPr>
          <w:p w14:paraId="07A0116D" w14:textId="77777777" w:rsidR="00600FC3" w:rsidRDefault="00000000">
            <w:pPr>
              <w:widowControl w:val="0"/>
              <w:spacing w:line="240" w:lineRule="auto"/>
            </w:pPr>
            <w:r>
              <w:t>30</w:t>
            </w:r>
          </w:p>
        </w:tc>
        <w:tc>
          <w:tcPr>
            <w:tcW w:w="1872" w:type="dxa"/>
            <w:shd w:val="clear" w:color="auto" w:fill="auto"/>
            <w:tcMar>
              <w:top w:w="100" w:type="dxa"/>
              <w:left w:w="100" w:type="dxa"/>
              <w:bottom w:w="100" w:type="dxa"/>
              <w:right w:w="100" w:type="dxa"/>
            </w:tcMar>
          </w:tcPr>
          <w:p w14:paraId="22C92DAF" w14:textId="77777777" w:rsidR="00600FC3" w:rsidRDefault="00000000">
            <w:pPr>
              <w:widowControl w:val="0"/>
              <w:spacing w:line="240" w:lineRule="auto"/>
            </w:pPr>
            <w:r>
              <w:t>NOT NULL</w:t>
            </w:r>
          </w:p>
        </w:tc>
      </w:tr>
      <w:tr w:rsidR="00600FC3" w14:paraId="09C5D295" w14:textId="77777777">
        <w:tc>
          <w:tcPr>
            <w:tcW w:w="1872" w:type="dxa"/>
            <w:shd w:val="clear" w:color="auto" w:fill="auto"/>
            <w:tcMar>
              <w:top w:w="100" w:type="dxa"/>
              <w:left w:w="100" w:type="dxa"/>
              <w:bottom w:w="100" w:type="dxa"/>
              <w:right w:w="100" w:type="dxa"/>
            </w:tcMar>
          </w:tcPr>
          <w:p w14:paraId="2B1AB50A" w14:textId="77777777" w:rsidR="00600FC3" w:rsidRDefault="00000000">
            <w:pPr>
              <w:widowControl w:val="0"/>
              <w:spacing w:line="240" w:lineRule="auto"/>
            </w:pPr>
            <w:r>
              <w:t>Updated At</w:t>
            </w:r>
          </w:p>
        </w:tc>
        <w:tc>
          <w:tcPr>
            <w:tcW w:w="1872" w:type="dxa"/>
            <w:shd w:val="clear" w:color="auto" w:fill="auto"/>
            <w:tcMar>
              <w:top w:w="100" w:type="dxa"/>
              <w:left w:w="100" w:type="dxa"/>
              <w:bottom w:w="100" w:type="dxa"/>
              <w:right w:w="100" w:type="dxa"/>
            </w:tcMar>
          </w:tcPr>
          <w:p w14:paraId="3AA00B43" w14:textId="77777777" w:rsidR="00600FC3" w:rsidRDefault="00000000">
            <w:pPr>
              <w:widowControl w:val="0"/>
              <w:spacing w:line="240" w:lineRule="auto"/>
            </w:pPr>
            <w:proofErr w:type="spellStart"/>
            <w:r>
              <w:t>updated_at</w:t>
            </w:r>
            <w:proofErr w:type="spellEnd"/>
          </w:p>
        </w:tc>
        <w:tc>
          <w:tcPr>
            <w:tcW w:w="1872" w:type="dxa"/>
            <w:shd w:val="clear" w:color="auto" w:fill="auto"/>
            <w:tcMar>
              <w:top w:w="100" w:type="dxa"/>
              <w:left w:w="100" w:type="dxa"/>
              <w:bottom w:w="100" w:type="dxa"/>
              <w:right w:w="100" w:type="dxa"/>
            </w:tcMar>
          </w:tcPr>
          <w:p w14:paraId="28DCDFE2" w14:textId="11B8A739" w:rsidR="00600FC3" w:rsidRDefault="002274C0">
            <w:pPr>
              <w:widowControl w:val="0"/>
              <w:spacing w:line="240" w:lineRule="auto"/>
            </w:pPr>
            <w:ins w:id="75" w:author="Alexander Kimaru" w:date="2023-01-04T02:53:00Z">
              <w:r>
                <w:t>timestamp</w:t>
              </w:r>
            </w:ins>
            <w:del w:id="76" w:author="Alexander Kimaru" w:date="2023-01-04T02:53:00Z">
              <w:r w:rsidR="00000000" w:rsidDel="002274C0">
                <w:delText>date</w:delText>
              </w:r>
            </w:del>
          </w:p>
        </w:tc>
        <w:tc>
          <w:tcPr>
            <w:tcW w:w="1872" w:type="dxa"/>
            <w:shd w:val="clear" w:color="auto" w:fill="auto"/>
            <w:tcMar>
              <w:top w:w="100" w:type="dxa"/>
              <w:left w:w="100" w:type="dxa"/>
              <w:bottom w:w="100" w:type="dxa"/>
              <w:right w:w="100" w:type="dxa"/>
            </w:tcMar>
          </w:tcPr>
          <w:p w14:paraId="3C85B313" w14:textId="77777777" w:rsidR="00600FC3" w:rsidRDefault="00000000">
            <w:pPr>
              <w:widowControl w:val="0"/>
              <w:spacing w:line="240" w:lineRule="auto"/>
            </w:pPr>
            <w:r>
              <w:t>30</w:t>
            </w:r>
          </w:p>
        </w:tc>
        <w:tc>
          <w:tcPr>
            <w:tcW w:w="1872" w:type="dxa"/>
            <w:shd w:val="clear" w:color="auto" w:fill="auto"/>
            <w:tcMar>
              <w:top w:w="100" w:type="dxa"/>
              <w:left w:w="100" w:type="dxa"/>
              <w:bottom w:w="100" w:type="dxa"/>
              <w:right w:w="100" w:type="dxa"/>
            </w:tcMar>
          </w:tcPr>
          <w:p w14:paraId="7033AECD" w14:textId="77777777" w:rsidR="00600FC3" w:rsidRDefault="00000000">
            <w:pPr>
              <w:widowControl w:val="0"/>
              <w:spacing w:line="240" w:lineRule="auto"/>
            </w:pPr>
            <w:r>
              <w:t>NULL</w:t>
            </w:r>
          </w:p>
        </w:tc>
      </w:tr>
      <w:tr w:rsidR="00600FC3" w14:paraId="028F6D4C" w14:textId="77777777">
        <w:tc>
          <w:tcPr>
            <w:tcW w:w="1872" w:type="dxa"/>
            <w:shd w:val="clear" w:color="auto" w:fill="auto"/>
            <w:tcMar>
              <w:top w:w="100" w:type="dxa"/>
              <w:left w:w="100" w:type="dxa"/>
              <w:bottom w:w="100" w:type="dxa"/>
              <w:right w:w="100" w:type="dxa"/>
            </w:tcMar>
          </w:tcPr>
          <w:p w14:paraId="052C4505" w14:textId="77777777" w:rsidR="00600FC3" w:rsidRDefault="00000000">
            <w:pPr>
              <w:widowControl w:val="0"/>
              <w:spacing w:line="240" w:lineRule="auto"/>
            </w:pPr>
            <w:r>
              <w:t>Deleted At</w:t>
            </w:r>
          </w:p>
        </w:tc>
        <w:tc>
          <w:tcPr>
            <w:tcW w:w="1872" w:type="dxa"/>
            <w:shd w:val="clear" w:color="auto" w:fill="auto"/>
            <w:tcMar>
              <w:top w:w="100" w:type="dxa"/>
              <w:left w:w="100" w:type="dxa"/>
              <w:bottom w:w="100" w:type="dxa"/>
              <w:right w:w="100" w:type="dxa"/>
            </w:tcMar>
          </w:tcPr>
          <w:p w14:paraId="0E608EB6" w14:textId="77777777" w:rsidR="00600FC3" w:rsidRDefault="00000000">
            <w:pPr>
              <w:widowControl w:val="0"/>
              <w:spacing w:line="240" w:lineRule="auto"/>
            </w:pPr>
            <w:proofErr w:type="spellStart"/>
            <w:r>
              <w:t>deleted_at</w:t>
            </w:r>
            <w:proofErr w:type="spellEnd"/>
          </w:p>
        </w:tc>
        <w:tc>
          <w:tcPr>
            <w:tcW w:w="1872" w:type="dxa"/>
            <w:shd w:val="clear" w:color="auto" w:fill="auto"/>
            <w:tcMar>
              <w:top w:w="100" w:type="dxa"/>
              <w:left w:w="100" w:type="dxa"/>
              <w:bottom w:w="100" w:type="dxa"/>
              <w:right w:w="100" w:type="dxa"/>
            </w:tcMar>
          </w:tcPr>
          <w:p w14:paraId="294F90F1" w14:textId="26FBBAA1" w:rsidR="00600FC3" w:rsidRDefault="002274C0">
            <w:pPr>
              <w:widowControl w:val="0"/>
              <w:spacing w:line="240" w:lineRule="auto"/>
            </w:pPr>
            <w:ins w:id="77" w:author="Alexander Kimaru" w:date="2023-01-04T02:53:00Z">
              <w:r>
                <w:t>timestamp</w:t>
              </w:r>
            </w:ins>
          </w:p>
        </w:tc>
        <w:tc>
          <w:tcPr>
            <w:tcW w:w="1872" w:type="dxa"/>
            <w:shd w:val="clear" w:color="auto" w:fill="auto"/>
            <w:tcMar>
              <w:top w:w="100" w:type="dxa"/>
              <w:left w:w="100" w:type="dxa"/>
              <w:bottom w:w="100" w:type="dxa"/>
              <w:right w:w="100" w:type="dxa"/>
            </w:tcMar>
          </w:tcPr>
          <w:p w14:paraId="6C78498F" w14:textId="77777777" w:rsidR="00600FC3" w:rsidRDefault="00600FC3">
            <w:pPr>
              <w:widowControl w:val="0"/>
              <w:spacing w:line="240" w:lineRule="auto"/>
            </w:pPr>
          </w:p>
        </w:tc>
        <w:tc>
          <w:tcPr>
            <w:tcW w:w="1872" w:type="dxa"/>
            <w:shd w:val="clear" w:color="auto" w:fill="auto"/>
            <w:tcMar>
              <w:top w:w="100" w:type="dxa"/>
              <w:left w:w="100" w:type="dxa"/>
              <w:bottom w:w="100" w:type="dxa"/>
              <w:right w:w="100" w:type="dxa"/>
            </w:tcMar>
          </w:tcPr>
          <w:p w14:paraId="5DAAF53F" w14:textId="77777777" w:rsidR="00600FC3" w:rsidRDefault="00000000">
            <w:pPr>
              <w:widowControl w:val="0"/>
              <w:spacing w:line="240" w:lineRule="auto"/>
            </w:pPr>
            <w:r>
              <w:t>NULL</w:t>
            </w:r>
          </w:p>
        </w:tc>
      </w:tr>
    </w:tbl>
    <w:p w14:paraId="5360B64E" w14:textId="77777777" w:rsidR="00600FC3" w:rsidRDefault="00600FC3"/>
    <w:p w14:paraId="403EA2EF" w14:textId="77777777" w:rsidR="00600FC3" w:rsidRDefault="00000000">
      <w:pPr>
        <w:numPr>
          <w:ilvl w:val="0"/>
          <w:numId w:val="1"/>
        </w:numPr>
      </w:pPr>
      <w:r>
        <w:t>USERS_TABLE</w:t>
      </w:r>
    </w:p>
    <w:p w14:paraId="3DFD7813" w14:textId="77777777" w:rsidR="00600FC3" w:rsidRDefault="00600FC3"/>
    <w:tbl>
      <w:tblPr>
        <w:tblStyle w:val="a3"/>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950"/>
        <w:gridCol w:w="1770"/>
        <w:gridCol w:w="1860"/>
        <w:gridCol w:w="1860"/>
      </w:tblGrid>
      <w:tr w:rsidR="00600FC3" w14:paraId="541302E6" w14:textId="77777777">
        <w:tc>
          <w:tcPr>
            <w:tcW w:w="1860" w:type="dxa"/>
            <w:shd w:val="clear" w:color="auto" w:fill="auto"/>
            <w:tcMar>
              <w:top w:w="100" w:type="dxa"/>
              <w:left w:w="100" w:type="dxa"/>
              <w:bottom w:w="100" w:type="dxa"/>
              <w:right w:w="100" w:type="dxa"/>
            </w:tcMar>
          </w:tcPr>
          <w:p w14:paraId="3FF45528" w14:textId="77777777" w:rsidR="00600FC3" w:rsidRDefault="00000000">
            <w:pPr>
              <w:widowControl w:val="0"/>
              <w:pBdr>
                <w:top w:val="nil"/>
                <w:left w:val="nil"/>
                <w:bottom w:val="nil"/>
                <w:right w:val="nil"/>
                <w:between w:val="nil"/>
              </w:pBdr>
              <w:spacing w:line="240" w:lineRule="auto"/>
            </w:pPr>
            <w:r>
              <w:t>FIELD</w:t>
            </w:r>
          </w:p>
        </w:tc>
        <w:tc>
          <w:tcPr>
            <w:tcW w:w="1950" w:type="dxa"/>
            <w:shd w:val="clear" w:color="auto" w:fill="auto"/>
            <w:tcMar>
              <w:top w:w="100" w:type="dxa"/>
              <w:left w:w="100" w:type="dxa"/>
              <w:bottom w:w="100" w:type="dxa"/>
              <w:right w:w="100" w:type="dxa"/>
            </w:tcMar>
          </w:tcPr>
          <w:p w14:paraId="1B73BAB9" w14:textId="77777777" w:rsidR="00600FC3" w:rsidRDefault="00000000">
            <w:pPr>
              <w:widowControl w:val="0"/>
              <w:pBdr>
                <w:top w:val="nil"/>
                <w:left w:val="nil"/>
                <w:bottom w:val="nil"/>
                <w:right w:val="nil"/>
                <w:between w:val="nil"/>
              </w:pBdr>
              <w:spacing w:line="240" w:lineRule="auto"/>
            </w:pPr>
            <w:r>
              <w:t>FIELD NAME</w:t>
            </w:r>
          </w:p>
        </w:tc>
        <w:tc>
          <w:tcPr>
            <w:tcW w:w="1770" w:type="dxa"/>
            <w:shd w:val="clear" w:color="auto" w:fill="auto"/>
            <w:tcMar>
              <w:top w:w="100" w:type="dxa"/>
              <w:left w:w="100" w:type="dxa"/>
              <w:bottom w:w="100" w:type="dxa"/>
              <w:right w:w="100" w:type="dxa"/>
            </w:tcMar>
          </w:tcPr>
          <w:p w14:paraId="41CF00DB" w14:textId="77777777" w:rsidR="00600FC3" w:rsidRDefault="00000000">
            <w:pPr>
              <w:widowControl w:val="0"/>
              <w:pBdr>
                <w:top w:val="nil"/>
                <w:left w:val="nil"/>
                <w:bottom w:val="nil"/>
                <w:right w:val="nil"/>
                <w:between w:val="nil"/>
              </w:pBdr>
              <w:spacing w:line="240" w:lineRule="auto"/>
            </w:pPr>
            <w:r>
              <w:t>DATATYPE</w:t>
            </w:r>
          </w:p>
        </w:tc>
        <w:tc>
          <w:tcPr>
            <w:tcW w:w="1860" w:type="dxa"/>
            <w:shd w:val="clear" w:color="auto" w:fill="auto"/>
            <w:tcMar>
              <w:top w:w="100" w:type="dxa"/>
              <w:left w:w="100" w:type="dxa"/>
              <w:bottom w:w="100" w:type="dxa"/>
              <w:right w:w="100" w:type="dxa"/>
            </w:tcMar>
          </w:tcPr>
          <w:p w14:paraId="3D60AD7F" w14:textId="77777777" w:rsidR="00600FC3" w:rsidRDefault="00000000">
            <w:pPr>
              <w:widowControl w:val="0"/>
              <w:pBdr>
                <w:top w:val="nil"/>
                <w:left w:val="nil"/>
                <w:bottom w:val="nil"/>
                <w:right w:val="nil"/>
                <w:between w:val="nil"/>
              </w:pBdr>
              <w:spacing w:line="240" w:lineRule="auto"/>
            </w:pPr>
            <w:r>
              <w:t>LENGTH</w:t>
            </w:r>
          </w:p>
        </w:tc>
        <w:tc>
          <w:tcPr>
            <w:tcW w:w="1860" w:type="dxa"/>
            <w:shd w:val="clear" w:color="auto" w:fill="auto"/>
            <w:tcMar>
              <w:top w:w="100" w:type="dxa"/>
              <w:left w:w="100" w:type="dxa"/>
              <w:bottom w:w="100" w:type="dxa"/>
              <w:right w:w="100" w:type="dxa"/>
            </w:tcMar>
          </w:tcPr>
          <w:p w14:paraId="40ECB61B" w14:textId="77777777" w:rsidR="00600FC3" w:rsidRDefault="00000000">
            <w:pPr>
              <w:widowControl w:val="0"/>
              <w:pBdr>
                <w:top w:val="nil"/>
                <w:left w:val="nil"/>
                <w:bottom w:val="nil"/>
                <w:right w:val="nil"/>
                <w:between w:val="nil"/>
              </w:pBdr>
              <w:spacing w:line="240" w:lineRule="auto"/>
            </w:pPr>
            <w:r>
              <w:t>NULLABLE?</w:t>
            </w:r>
          </w:p>
        </w:tc>
      </w:tr>
      <w:tr w:rsidR="00600FC3" w14:paraId="7B337DCF" w14:textId="77777777">
        <w:tc>
          <w:tcPr>
            <w:tcW w:w="1860" w:type="dxa"/>
            <w:shd w:val="clear" w:color="auto" w:fill="auto"/>
            <w:tcMar>
              <w:top w:w="100" w:type="dxa"/>
              <w:left w:w="100" w:type="dxa"/>
              <w:bottom w:w="100" w:type="dxa"/>
              <w:right w:w="100" w:type="dxa"/>
            </w:tcMar>
          </w:tcPr>
          <w:p w14:paraId="78630A44" w14:textId="77777777" w:rsidR="00600FC3" w:rsidRDefault="00000000">
            <w:pPr>
              <w:widowControl w:val="0"/>
              <w:pBdr>
                <w:top w:val="nil"/>
                <w:left w:val="nil"/>
                <w:bottom w:val="nil"/>
                <w:right w:val="nil"/>
                <w:between w:val="nil"/>
              </w:pBdr>
              <w:spacing w:line="240" w:lineRule="auto"/>
            </w:pPr>
            <w:r>
              <w:t>ID</w:t>
            </w:r>
          </w:p>
        </w:tc>
        <w:tc>
          <w:tcPr>
            <w:tcW w:w="1950" w:type="dxa"/>
            <w:shd w:val="clear" w:color="auto" w:fill="auto"/>
            <w:tcMar>
              <w:top w:w="100" w:type="dxa"/>
              <w:left w:w="100" w:type="dxa"/>
              <w:bottom w:w="100" w:type="dxa"/>
              <w:right w:w="100" w:type="dxa"/>
            </w:tcMar>
          </w:tcPr>
          <w:p w14:paraId="0A8DD54F" w14:textId="77777777" w:rsidR="00600FC3" w:rsidRDefault="00000000">
            <w:pPr>
              <w:widowControl w:val="0"/>
              <w:pBdr>
                <w:top w:val="nil"/>
                <w:left w:val="nil"/>
                <w:bottom w:val="nil"/>
                <w:right w:val="nil"/>
                <w:between w:val="nil"/>
              </w:pBdr>
              <w:spacing w:line="240" w:lineRule="auto"/>
            </w:pPr>
            <w:proofErr w:type="spellStart"/>
            <w:r>
              <w:t>user_id</w:t>
            </w:r>
            <w:proofErr w:type="spellEnd"/>
          </w:p>
          <w:p w14:paraId="7E3CDBE3" w14:textId="77777777" w:rsidR="00600FC3" w:rsidRDefault="00600FC3">
            <w:pPr>
              <w:widowControl w:val="0"/>
              <w:pBdr>
                <w:top w:val="nil"/>
                <w:left w:val="nil"/>
                <w:bottom w:val="nil"/>
                <w:right w:val="nil"/>
                <w:between w:val="nil"/>
              </w:pBdr>
              <w:spacing w:line="240" w:lineRule="auto"/>
            </w:pPr>
          </w:p>
        </w:tc>
        <w:tc>
          <w:tcPr>
            <w:tcW w:w="1770" w:type="dxa"/>
            <w:shd w:val="clear" w:color="auto" w:fill="auto"/>
            <w:tcMar>
              <w:top w:w="100" w:type="dxa"/>
              <w:left w:w="100" w:type="dxa"/>
              <w:bottom w:w="100" w:type="dxa"/>
              <w:right w:w="100" w:type="dxa"/>
            </w:tcMar>
          </w:tcPr>
          <w:p w14:paraId="7FCC8966" w14:textId="77777777" w:rsidR="00600FC3" w:rsidRDefault="00000000">
            <w:pPr>
              <w:widowControl w:val="0"/>
              <w:pBdr>
                <w:top w:val="nil"/>
                <w:left w:val="nil"/>
                <w:bottom w:val="nil"/>
                <w:right w:val="nil"/>
                <w:between w:val="nil"/>
              </w:pBdr>
              <w:spacing w:line="240" w:lineRule="auto"/>
            </w:pPr>
            <w:r>
              <w:t xml:space="preserve">int, </w:t>
            </w:r>
            <w:proofErr w:type="spellStart"/>
            <w:r>
              <w:t>auto_increment</w:t>
            </w:r>
            <w:proofErr w:type="spellEnd"/>
            <w:r>
              <w:t xml:space="preserve"> (Primary Key),</w:t>
            </w:r>
          </w:p>
        </w:tc>
        <w:tc>
          <w:tcPr>
            <w:tcW w:w="1860" w:type="dxa"/>
            <w:shd w:val="clear" w:color="auto" w:fill="auto"/>
            <w:tcMar>
              <w:top w:w="100" w:type="dxa"/>
              <w:left w:w="100" w:type="dxa"/>
              <w:bottom w:w="100" w:type="dxa"/>
              <w:right w:w="100" w:type="dxa"/>
            </w:tcMar>
          </w:tcPr>
          <w:p w14:paraId="64C00AA9" w14:textId="77777777" w:rsidR="00600FC3" w:rsidRDefault="00000000">
            <w:pPr>
              <w:widowControl w:val="0"/>
              <w:pBdr>
                <w:top w:val="nil"/>
                <w:left w:val="nil"/>
                <w:bottom w:val="nil"/>
                <w:right w:val="nil"/>
                <w:between w:val="nil"/>
              </w:pBdr>
              <w:spacing w:line="240" w:lineRule="auto"/>
            </w:pPr>
            <w:r>
              <w:t>10</w:t>
            </w:r>
          </w:p>
        </w:tc>
        <w:tc>
          <w:tcPr>
            <w:tcW w:w="1860" w:type="dxa"/>
            <w:shd w:val="clear" w:color="auto" w:fill="auto"/>
            <w:tcMar>
              <w:top w:w="100" w:type="dxa"/>
              <w:left w:w="100" w:type="dxa"/>
              <w:bottom w:w="100" w:type="dxa"/>
              <w:right w:w="100" w:type="dxa"/>
            </w:tcMar>
          </w:tcPr>
          <w:p w14:paraId="3665D1EF" w14:textId="77777777" w:rsidR="00600FC3" w:rsidRDefault="00000000">
            <w:pPr>
              <w:widowControl w:val="0"/>
              <w:pBdr>
                <w:top w:val="nil"/>
                <w:left w:val="nil"/>
                <w:bottom w:val="nil"/>
                <w:right w:val="nil"/>
                <w:between w:val="nil"/>
              </w:pBdr>
              <w:spacing w:line="240" w:lineRule="auto"/>
            </w:pPr>
            <w:r>
              <w:t>NOT NULL</w:t>
            </w:r>
          </w:p>
        </w:tc>
      </w:tr>
      <w:tr w:rsidR="00600FC3" w14:paraId="22671F8A" w14:textId="77777777">
        <w:tc>
          <w:tcPr>
            <w:tcW w:w="1860" w:type="dxa"/>
            <w:shd w:val="clear" w:color="auto" w:fill="auto"/>
            <w:tcMar>
              <w:top w:w="100" w:type="dxa"/>
              <w:left w:w="100" w:type="dxa"/>
              <w:bottom w:w="100" w:type="dxa"/>
              <w:right w:w="100" w:type="dxa"/>
            </w:tcMar>
          </w:tcPr>
          <w:p w14:paraId="016E730D" w14:textId="77777777" w:rsidR="00600FC3" w:rsidRDefault="00000000">
            <w:pPr>
              <w:widowControl w:val="0"/>
              <w:pBdr>
                <w:top w:val="nil"/>
                <w:left w:val="nil"/>
                <w:bottom w:val="nil"/>
                <w:right w:val="nil"/>
                <w:between w:val="nil"/>
              </w:pBdr>
              <w:spacing w:line="240" w:lineRule="auto"/>
            </w:pPr>
            <w:r>
              <w:t>User type</w:t>
            </w:r>
          </w:p>
        </w:tc>
        <w:tc>
          <w:tcPr>
            <w:tcW w:w="1950" w:type="dxa"/>
            <w:shd w:val="clear" w:color="auto" w:fill="auto"/>
            <w:tcMar>
              <w:top w:w="100" w:type="dxa"/>
              <w:left w:w="100" w:type="dxa"/>
              <w:bottom w:w="100" w:type="dxa"/>
              <w:right w:w="100" w:type="dxa"/>
            </w:tcMar>
          </w:tcPr>
          <w:p w14:paraId="05406F27" w14:textId="77777777" w:rsidR="00600FC3" w:rsidRDefault="00000000">
            <w:pPr>
              <w:widowControl w:val="0"/>
              <w:pBdr>
                <w:top w:val="nil"/>
                <w:left w:val="nil"/>
                <w:bottom w:val="nil"/>
                <w:right w:val="nil"/>
                <w:between w:val="nil"/>
              </w:pBdr>
              <w:spacing w:line="240" w:lineRule="auto"/>
            </w:pPr>
            <w:proofErr w:type="spellStart"/>
            <w:r>
              <w:t>user_type</w:t>
            </w:r>
            <w:proofErr w:type="spellEnd"/>
          </w:p>
        </w:tc>
        <w:tc>
          <w:tcPr>
            <w:tcW w:w="1770" w:type="dxa"/>
            <w:shd w:val="clear" w:color="auto" w:fill="auto"/>
            <w:tcMar>
              <w:top w:w="100" w:type="dxa"/>
              <w:left w:w="100" w:type="dxa"/>
              <w:bottom w:w="100" w:type="dxa"/>
              <w:right w:w="100" w:type="dxa"/>
            </w:tcMar>
          </w:tcPr>
          <w:p w14:paraId="13F4CBD7" w14:textId="77777777" w:rsidR="00600FC3" w:rsidRDefault="00000000">
            <w:pPr>
              <w:widowControl w:val="0"/>
              <w:pBdr>
                <w:top w:val="nil"/>
                <w:left w:val="nil"/>
                <w:bottom w:val="nil"/>
                <w:right w:val="nil"/>
                <w:between w:val="nil"/>
              </w:pBdr>
              <w:spacing w:line="240" w:lineRule="auto"/>
            </w:pPr>
            <w:r>
              <w:t>varchar</w:t>
            </w:r>
          </w:p>
        </w:tc>
        <w:tc>
          <w:tcPr>
            <w:tcW w:w="1860" w:type="dxa"/>
            <w:shd w:val="clear" w:color="auto" w:fill="auto"/>
            <w:tcMar>
              <w:top w:w="100" w:type="dxa"/>
              <w:left w:w="100" w:type="dxa"/>
              <w:bottom w:w="100" w:type="dxa"/>
              <w:right w:w="100" w:type="dxa"/>
            </w:tcMar>
          </w:tcPr>
          <w:p w14:paraId="313CBD92" w14:textId="77777777" w:rsidR="00600FC3" w:rsidRDefault="00000000">
            <w:pPr>
              <w:widowControl w:val="0"/>
              <w:pBdr>
                <w:top w:val="nil"/>
                <w:left w:val="nil"/>
                <w:bottom w:val="nil"/>
                <w:right w:val="nil"/>
                <w:between w:val="nil"/>
              </w:pBdr>
              <w:spacing w:line="240" w:lineRule="auto"/>
            </w:pPr>
            <w:r>
              <w:t>255</w:t>
            </w:r>
          </w:p>
        </w:tc>
        <w:tc>
          <w:tcPr>
            <w:tcW w:w="1860" w:type="dxa"/>
            <w:shd w:val="clear" w:color="auto" w:fill="auto"/>
            <w:tcMar>
              <w:top w:w="100" w:type="dxa"/>
              <w:left w:w="100" w:type="dxa"/>
              <w:bottom w:w="100" w:type="dxa"/>
              <w:right w:w="100" w:type="dxa"/>
            </w:tcMar>
          </w:tcPr>
          <w:p w14:paraId="02416909" w14:textId="77777777" w:rsidR="00600FC3" w:rsidRDefault="00000000">
            <w:pPr>
              <w:widowControl w:val="0"/>
              <w:pBdr>
                <w:top w:val="nil"/>
                <w:left w:val="nil"/>
                <w:bottom w:val="nil"/>
                <w:right w:val="nil"/>
                <w:between w:val="nil"/>
              </w:pBdr>
              <w:spacing w:line="240" w:lineRule="auto"/>
            </w:pPr>
            <w:r>
              <w:t>NOT NULL</w:t>
            </w:r>
          </w:p>
        </w:tc>
      </w:tr>
      <w:tr w:rsidR="00600FC3" w14:paraId="0ABFD485" w14:textId="77777777">
        <w:tc>
          <w:tcPr>
            <w:tcW w:w="1860" w:type="dxa"/>
            <w:shd w:val="clear" w:color="auto" w:fill="auto"/>
            <w:tcMar>
              <w:top w:w="100" w:type="dxa"/>
              <w:left w:w="100" w:type="dxa"/>
              <w:bottom w:w="100" w:type="dxa"/>
              <w:right w:w="100" w:type="dxa"/>
            </w:tcMar>
          </w:tcPr>
          <w:p w14:paraId="6931BD7C" w14:textId="77777777" w:rsidR="00600FC3" w:rsidRDefault="00000000">
            <w:pPr>
              <w:widowControl w:val="0"/>
              <w:pBdr>
                <w:top w:val="nil"/>
                <w:left w:val="nil"/>
                <w:bottom w:val="nil"/>
                <w:right w:val="nil"/>
                <w:between w:val="nil"/>
              </w:pBdr>
              <w:spacing w:line="240" w:lineRule="auto"/>
            </w:pPr>
            <w:r>
              <w:t>Role</w:t>
            </w:r>
          </w:p>
        </w:tc>
        <w:tc>
          <w:tcPr>
            <w:tcW w:w="1950" w:type="dxa"/>
            <w:shd w:val="clear" w:color="auto" w:fill="auto"/>
            <w:tcMar>
              <w:top w:w="100" w:type="dxa"/>
              <w:left w:w="100" w:type="dxa"/>
              <w:bottom w:w="100" w:type="dxa"/>
              <w:right w:w="100" w:type="dxa"/>
            </w:tcMar>
          </w:tcPr>
          <w:p w14:paraId="343F3269" w14:textId="2CB50F57" w:rsidR="00600FC3" w:rsidRDefault="002274C0">
            <w:pPr>
              <w:widowControl w:val="0"/>
              <w:pBdr>
                <w:top w:val="nil"/>
                <w:left w:val="nil"/>
                <w:bottom w:val="nil"/>
                <w:right w:val="nil"/>
                <w:between w:val="nil"/>
              </w:pBdr>
              <w:spacing w:line="240" w:lineRule="auto"/>
            </w:pPr>
            <w:proofErr w:type="spellStart"/>
            <w:r>
              <w:t>R</w:t>
            </w:r>
            <w:r w:rsidR="00000000">
              <w:t>ole</w:t>
            </w:r>
            <w:ins w:id="78" w:author="Alexander Kimaru" w:date="2023-01-04T02:54:00Z">
              <w:r>
                <w:t>_id</w:t>
              </w:r>
            </w:ins>
            <w:proofErr w:type="spellEnd"/>
          </w:p>
        </w:tc>
        <w:tc>
          <w:tcPr>
            <w:tcW w:w="1770" w:type="dxa"/>
            <w:shd w:val="clear" w:color="auto" w:fill="auto"/>
            <w:tcMar>
              <w:top w:w="100" w:type="dxa"/>
              <w:left w:w="100" w:type="dxa"/>
              <w:bottom w:w="100" w:type="dxa"/>
              <w:right w:w="100" w:type="dxa"/>
            </w:tcMar>
          </w:tcPr>
          <w:p w14:paraId="777DC35A" w14:textId="617323BC" w:rsidR="00600FC3" w:rsidRDefault="00000000">
            <w:pPr>
              <w:widowControl w:val="0"/>
              <w:pBdr>
                <w:top w:val="nil"/>
                <w:left w:val="nil"/>
                <w:bottom w:val="nil"/>
                <w:right w:val="nil"/>
                <w:between w:val="nil"/>
              </w:pBdr>
              <w:spacing w:line="240" w:lineRule="auto"/>
            </w:pPr>
            <w:del w:id="79" w:author="Alexander Kimaru" w:date="2023-01-04T02:54:00Z">
              <w:r w:rsidDel="002274C0">
                <w:delText>varchar</w:delText>
              </w:r>
            </w:del>
            <w:ins w:id="80" w:author="Alexander Kimaru" w:date="2023-01-04T02:54:00Z">
              <w:r w:rsidR="002274C0">
                <w:t xml:space="preserve">int </w:t>
              </w:r>
            </w:ins>
            <w:r>
              <w:t>(Foreign Key, Roles Table)</w:t>
            </w:r>
          </w:p>
        </w:tc>
        <w:tc>
          <w:tcPr>
            <w:tcW w:w="1860" w:type="dxa"/>
            <w:shd w:val="clear" w:color="auto" w:fill="auto"/>
            <w:tcMar>
              <w:top w:w="100" w:type="dxa"/>
              <w:left w:w="100" w:type="dxa"/>
              <w:bottom w:w="100" w:type="dxa"/>
              <w:right w:w="100" w:type="dxa"/>
            </w:tcMar>
          </w:tcPr>
          <w:p w14:paraId="2EBC5267" w14:textId="662EE7CD" w:rsidR="00600FC3" w:rsidRDefault="00000000">
            <w:pPr>
              <w:widowControl w:val="0"/>
              <w:pBdr>
                <w:top w:val="nil"/>
                <w:left w:val="nil"/>
                <w:bottom w:val="nil"/>
                <w:right w:val="nil"/>
                <w:between w:val="nil"/>
              </w:pBdr>
              <w:spacing w:line="240" w:lineRule="auto"/>
            </w:pPr>
            <w:del w:id="81" w:author="Alexander Kimaru" w:date="2023-01-04T02:54:00Z">
              <w:r w:rsidDel="002274C0">
                <w:delText>255</w:delText>
              </w:r>
            </w:del>
          </w:p>
        </w:tc>
        <w:tc>
          <w:tcPr>
            <w:tcW w:w="1860" w:type="dxa"/>
            <w:shd w:val="clear" w:color="auto" w:fill="auto"/>
            <w:tcMar>
              <w:top w:w="100" w:type="dxa"/>
              <w:left w:w="100" w:type="dxa"/>
              <w:bottom w:w="100" w:type="dxa"/>
              <w:right w:w="100" w:type="dxa"/>
            </w:tcMar>
          </w:tcPr>
          <w:p w14:paraId="09B1F2E4" w14:textId="77777777" w:rsidR="00600FC3" w:rsidRDefault="00000000">
            <w:pPr>
              <w:widowControl w:val="0"/>
              <w:pBdr>
                <w:top w:val="nil"/>
                <w:left w:val="nil"/>
                <w:bottom w:val="nil"/>
                <w:right w:val="nil"/>
                <w:between w:val="nil"/>
              </w:pBdr>
              <w:spacing w:line="240" w:lineRule="auto"/>
            </w:pPr>
            <w:r>
              <w:t>NOT NULL</w:t>
            </w:r>
          </w:p>
        </w:tc>
      </w:tr>
      <w:tr w:rsidR="002274C0" w14:paraId="660ACAA2" w14:textId="77777777">
        <w:trPr>
          <w:ins w:id="82" w:author="Alexander Kimaru" w:date="2023-01-04T02:54:00Z"/>
        </w:trPr>
        <w:tc>
          <w:tcPr>
            <w:tcW w:w="1860" w:type="dxa"/>
            <w:shd w:val="clear" w:color="auto" w:fill="auto"/>
            <w:tcMar>
              <w:top w:w="100" w:type="dxa"/>
              <w:left w:w="100" w:type="dxa"/>
              <w:bottom w:w="100" w:type="dxa"/>
              <w:right w:w="100" w:type="dxa"/>
            </w:tcMar>
          </w:tcPr>
          <w:p w14:paraId="2409AD36" w14:textId="5A41FDFE" w:rsidR="002274C0" w:rsidRDefault="002274C0">
            <w:pPr>
              <w:widowControl w:val="0"/>
              <w:pBdr>
                <w:top w:val="nil"/>
                <w:left w:val="nil"/>
                <w:bottom w:val="nil"/>
                <w:right w:val="nil"/>
                <w:between w:val="nil"/>
              </w:pBdr>
              <w:spacing w:line="240" w:lineRule="auto"/>
              <w:rPr>
                <w:ins w:id="83" w:author="Alexander Kimaru" w:date="2023-01-04T02:54:00Z"/>
              </w:rPr>
            </w:pPr>
            <w:commentRangeStart w:id="84"/>
            <w:ins w:id="85" w:author="Alexander Kimaru" w:date="2023-01-04T02:54:00Z">
              <w:r>
                <w:t>Other</w:t>
              </w:r>
              <w:commentRangeEnd w:id="84"/>
              <w:r>
                <w:rPr>
                  <w:rStyle w:val="CommentReference"/>
                </w:rPr>
                <w:commentReference w:id="84"/>
              </w:r>
              <w:r>
                <w:t xml:space="preserve"> Role</w:t>
              </w:r>
            </w:ins>
          </w:p>
        </w:tc>
        <w:tc>
          <w:tcPr>
            <w:tcW w:w="1950" w:type="dxa"/>
            <w:shd w:val="clear" w:color="auto" w:fill="auto"/>
            <w:tcMar>
              <w:top w:w="100" w:type="dxa"/>
              <w:left w:w="100" w:type="dxa"/>
              <w:bottom w:w="100" w:type="dxa"/>
              <w:right w:w="100" w:type="dxa"/>
            </w:tcMar>
          </w:tcPr>
          <w:p w14:paraId="2246B5A1" w14:textId="7ADF46B7" w:rsidR="002274C0" w:rsidRDefault="002274C0">
            <w:pPr>
              <w:widowControl w:val="0"/>
              <w:pBdr>
                <w:top w:val="nil"/>
                <w:left w:val="nil"/>
                <w:bottom w:val="nil"/>
                <w:right w:val="nil"/>
                <w:between w:val="nil"/>
              </w:pBdr>
              <w:spacing w:line="240" w:lineRule="auto"/>
              <w:rPr>
                <w:ins w:id="86" w:author="Alexander Kimaru" w:date="2023-01-04T02:54:00Z"/>
              </w:rPr>
            </w:pPr>
            <w:proofErr w:type="spellStart"/>
            <w:ins w:id="87" w:author="Alexander Kimaru" w:date="2023-01-04T02:54:00Z">
              <w:r>
                <w:t>Other_role</w:t>
              </w:r>
              <w:proofErr w:type="spellEnd"/>
            </w:ins>
          </w:p>
        </w:tc>
        <w:tc>
          <w:tcPr>
            <w:tcW w:w="1770" w:type="dxa"/>
            <w:shd w:val="clear" w:color="auto" w:fill="auto"/>
            <w:tcMar>
              <w:top w:w="100" w:type="dxa"/>
              <w:left w:w="100" w:type="dxa"/>
              <w:bottom w:w="100" w:type="dxa"/>
              <w:right w:w="100" w:type="dxa"/>
            </w:tcMar>
          </w:tcPr>
          <w:p w14:paraId="0DB2A022" w14:textId="43D81E17" w:rsidR="002274C0" w:rsidRDefault="002274C0">
            <w:pPr>
              <w:widowControl w:val="0"/>
              <w:pBdr>
                <w:top w:val="nil"/>
                <w:left w:val="nil"/>
                <w:bottom w:val="nil"/>
                <w:right w:val="nil"/>
                <w:between w:val="nil"/>
              </w:pBdr>
              <w:spacing w:line="240" w:lineRule="auto"/>
              <w:rPr>
                <w:ins w:id="88" w:author="Alexander Kimaru" w:date="2023-01-04T02:54:00Z"/>
              </w:rPr>
            </w:pPr>
            <w:ins w:id="89" w:author="Alexander Kimaru" w:date="2023-01-04T02:54:00Z">
              <w:r>
                <w:t>varchar</w:t>
              </w:r>
            </w:ins>
          </w:p>
        </w:tc>
        <w:tc>
          <w:tcPr>
            <w:tcW w:w="1860" w:type="dxa"/>
            <w:shd w:val="clear" w:color="auto" w:fill="auto"/>
            <w:tcMar>
              <w:top w:w="100" w:type="dxa"/>
              <w:left w:w="100" w:type="dxa"/>
              <w:bottom w:w="100" w:type="dxa"/>
              <w:right w:w="100" w:type="dxa"/>
            </w:tcMar>
          </w:tcPr>
          <w:p w14:paraId="18B5E623" w14:textId="1D7A832A" w:rsidR="002274C0" w:rsidRDefault="002274C0">
            <w:pPr>
              <w:widowControl w:val="0"/>
              <w:pBdr>
                <w:top w:val="nil"/>
                <w:left w:val="nil"/>
                <w:bottom w:val="nil"/>
                <w:right w:val="nil"/>
                <w:between w:val="nil"/>
              </w:pBdr>
              <w:spacing w:line="240" w:lineRule="auto"/>
              <w:rPr>
                <w:ins w:id="90" w:author="Alexander Kimaru" w:date="2023-01-04T02:54:00Z"/>
              </w:rPr>
            </w:pPr>
            <w:ins w:id="91" w:author="Alexander Kimaru" w:date="2023-01-04T02:54:00Z">
              <w:r>
                <w:t>255</w:t>
              </w:r>
            </w:ins>
          </w:p>
        </w:tc>
        <w:tc>
          <w:tcPr>
            <w:tcW w:w="1860" w:type="dxa"/>
            <w:shd w:val="clear" w:color="auto" w:fill="auto"/>
            <w:tcMar>
              <w:top w:w="100" w:type="dxa"/>
              <w:left w:w="100" w:type="dxa"/>
              <w:bottom w:w="100" w:type="dxa"/>
              <w:right w:w="100" w:type="dxa"/>
            </w:tcMar>
          </w:tcPr>
          <w:p w14:paraId="154A7F85" w14:textId="77777777" w:rsidR="002274C0" w:rsidRDefault="002274C0">
            <w:pPr>
              <w:widowControl w:val="0"/>
              <w:pBdr>
                <w:top w:val="nil"/>
                <w:left w:val="nil"/>
                <w:bottom w:val="nil"/>
                <w:right w:val="nil"/>
                <w:between w:val="nil"/>
              </w:pBdr>
              <w:spacing w:line="240" w:lineRule="auto"/>
              <w:rPr>
                <w:ins w:id="92" w:author="Alexander Kimaru" w:date="2023-01-04T02:54:00Z"/>
              </w:rPr>
            </w:pPr>
          </w:p>
        </w:tc>
      </w:tr>
      <w:tr w:rsidR="00600FC3" w14:paraId="2209510B" w14:textId="77777777">
        <w:tc>
          <w:tcPr>
            <w:tcW w:w="1860" w:type="dxa"/>
            <w:shd w:val="clear" w:color="auto" w:fill="auto"/>
            <w:tcMar>
              <w:top w:w="100" w:type="dxa"/>
              <w:left w:w="100" w:type="dxa"/>
              <w:bottom w:w="100" w:type="dxa"/>
              <w:right w:w="100" w:type="dxa"/>
            </w:tcMar>
          </w:tcPr>
          <w:p w14:paraId="7C48B4ED" w14:textId="77777777" w:rsidR="00600FC3" w:rsidRDefault="00000000">
            <w:pPr>
              <w:widowControl w:val="0"/>
              <w:spacing w:line="240" w:lineRule="auto"/>
            </w:pPr>
            <w:r>
              <w:t>First Name</w:t>
            </w:r>
          </w:p>
        </w:tc>
        <w:tc>
          <w:tcPr>
            <w:tcW w:w="1950" w:type="dxa"/>
            <w:shd w:val="clear" w:color="auto" w:fill="auto"/>
            <w:tcMar>
              <w:top w:w="100" w:type="dxa"/>
              <w:left w:w="100" w:type="dxa"/>
              <w:bottom w:w="100" w:type="dxa"/>
              <w:right w:w="100" w:type="dxa"/>
            </w:tcMar>
          </w:tcPr>
          <w:p w14:paraId="0C51D44C" w14:textId="77777777" w:rsidR="00600FC3" w:rsidRDefault="00000000">
            <w:pPr>
              <w:widowControl w:val="0"/>
              <w:spacing w:line="240" w:lineRule="auto"/>
            </w:pPr>
            <w:proofErr w:type="spellStart"/>
            <w:r>
              <w:t>first_name</w:t>
            </w:r>
            <w:proofErr w:type="spellEnd"/>
          </w:p>
        </w:tc>
        <w:tc>
          <w:tcPr>
            <w:tcW w:w="1770" w:type="dxa"/>
            <w:shd w:val="clear" w:color="auto" w:fill="auto"/>
            <w:tcMar>
              <w:top w:w="100" w:type="dxa"/>
              <w:left w:w="100" w:type="dxa"/>
              <w:bottom w:w="100" w:type="dxa"/>
              <w:right w:w="100" w:type="dxa"/>
            </w:tcMar>
          </w:tcPr>
          <w:p w14:paraId="3A4A262D" w14:textId="77777777" w:rsidR="00600FC3" w:rsidRDefault="00000000">
            <w:pPr>
              <w:widowControl w:val="0"/>
              <w:spacing w:line="240" w:lineRule="auto"/>
            </w:pPr>
            <w:r>
              <w:t>varchar</w:t>
            </w:r>
          </w:p>
        </w:tc>
        <w:tc>
          <w:tcPr>
            <w:tcW w:w="1860" w:type="dxa"/>
            <w:shd w:val="clear" w:color="auto" w:fill="auto"/>
            <w:tcMar>
              <w:top w:w="100" w:type="dxa"/>
              <w:left w:w="100" w:type="dxa"/>
              <w:bottom w:w="100" w:type="dxa"/>
              <w:right w:w="100" w:type="dxa"/>
            </w:tcMar>
          </w:tcPr>
          <w:p w14:paraId="49A75986" w14:textId="77777777" w:rsidR="00600FC3" w:rsidRDefault="00000000">
            <w:pPr>
              <w:widowControl w:val="0"/>
              <w:spacing w:line="240" w:lineRule="auto"/>
            </w:pPr>
            <w:r>
              <w:t>255</w:t>
            </w:r>
          </w:p>
        </w:tc>
        <w:tc>
          <w:tcPr>
            <w:tcW w:w="1860" w:type="dxa"/>
            <w:shd w:val="clear" w:color="auto" w:fill="auto"/>
            <w:tcMar>
              <w:top w:w="100" w:type="dxa"/>
              <w:left w:w="100" w:type="dxa"/>
              <w:bottom w:w="100" w:type="dxa"/>
              <w:right w:w="100" w:type="dxa"/>
            </w:tcMar>
          </w:tcPr>
          <w:p w14:paraId="342246F7" w14:textId="77777777" w:rsidR="00600FC3" w:rsidRDefault="00000000">
            <w:pPr>
              <w:widowControl w:val="0"/>
              <w:spacing w:line="240" w:lineRule="auto"/>
            </w:pPr>
            <w:r>
              <w:t>NOT NULL</w:t>
            </w:r>
          </w:p>
        </w:tc>
      </w:tr>
      <w:tr w:rsidR="00600FC3" w14:paraId="3FE6D4DB" w14:textId="77777777">
        <w:tc>
          <w:tcPr>
            <w:tcW w:w="1860" w:type="dxa"/>
            <w:shd w:val="clear" w:color="auto" w:fill="auto"/>
            <w:tcMar>
              <w:top w:w="100" w:type="dxa"/>
              <w:left w:w="100" w:type="dxa"/>
              <w:bottom w:w="100" w:type="dxa"/>
              <w:right w:w="100" w:type="dxa"/>
            </w:tcMar>
          </w:tcPr>
          <w:p w14:paraId="5A76C845" w14:textId="77777777" w:rsidR="00600FC3" w:rsidRDefault="00000000">
            <w:pPr>
              <w:widowControl w:val="0"/>
              <w:spacing w:line="240" w:lineRule="auto"/>
            </w:pPr>
            <w:r>
              <w:t>Last Name</w:t>
            </w:r>
          </w:p>
        </w:tc>
        <w:tc>
          <w:tcPr>
            <w:tcW w:w="1950" w:type="dxa"/>
            <w:shd w:val="clear" w:color="auto" w:fill="auto"/>
            <w:tcMar>
              <w:top w:w="100" w:type="dxa"/>
              <w:left w:w="100" w:type="dxa"/>
              <w:bottom w:w="100" w:type="dxa"/>
              <w:right w:w="100" w:type="dxa"/>
            </w:tcMar>
          </w:tcPr>
          <w:p w14:paraId="19EDDE87" w14:textId="77777777" w:rsidR="00600FC3" w:rsidRDefault="00000000">
            <w:pPr>
              <w:widowControl w:val="0"/>
              <w:spacing w:line="240" w:lineRule="auto"/>
            </w:pPr>
            <w:proofErr w:type="spellStart"/>
            <w:r>
              <w:t>last_name</w:t>
            </w:r>
            <w:proofErr w:type="spellEnd"/>
          </w:p>
        </w:tc>
        <w:tc>
          <w:tcPr>
            <w:tcW w:w="1770" w:type="dxa"/>
            <w:shd w:val="clear" w:color="auto" w:fill="auto"/>
            <w:tcMar>
              <w:top w:w="100" w:type="dxa"/>
              <w:left w:w="100" w:type="dxa"/>
              <w:bottom w:w="100" w:type="dxa"/>
              <w:right w:w="100" w:type="dxa"/>
            </w:tcMar>
          </w:tcPr>
          <w:p w14:paraId="557EA441" w14:textId="77777777" w:rsidR="00600FC3" w:rsidRDefault="00000000">
            <w:pPr>
              <w:widowControl w:val="0"/>
              <w:spacing w:line="240" w:lineRule="auto"/>
            </w:pPr>
            <w:r>
              <w:t>varchar</w:t>
            </w:r>
          </w:p>
        </w:tc>
        <w:tc>
          <w:tcPr>
            <w:tcW w:w="1860" w:type="dxa"/>
            <w:shd w:val="clear" w:color="auto" w:fill="auto"/>
            <w:tcMar>
              <w:top w:w="100" w:type="dxa"/>
              <w:left w:w="100" w:type="dxa"/>
              <w:bottom w:w="100" w:type="dxa"/>
              <w:right w:w="100" w:type="dxa"/>
            </w:tcMar>
          </w:tcPr>
          <w:p w14:paraId="767028D4" w14:textId="77777777" w:rsidR="00600FC3" w:rsidRDefault="00000000">
            <w:pPr>
              <w:widowControl w:val="0"/>
              <w:spacing w:line="240" w:lineRule="auto"/>
            </w:pPr>
            <w:r>
              <w:t>255</w:t>
            </w:r>
          </w:p>
        </w:tc>
        <w:tc>
          <w:tcPr>
            <w:tcW w:w="1860" w:type="dxa"/>
            <w:shd w:val="clear" w:color="auto" w:fill="auto"/>
            <w:tcMar>
              <w:top w:w="100" w:type="dxa"/>
              <w:left w:w="100" w:type="dxa"/>
              <w:bottom w:w="100" w:type="dxa"/>
              <w:right w:w="100" w:type="dxa"/>
            </w:tcMar>
          </w:tcPr>
          <w:p w14:paraId="47DB3757" w14:textId="77777777" w:rsidR="00600FC3" w:rsidRDefault="00000000">
            <w:pPr>
              <w:widowControl w:val="0"/>
              <w:spacing w:line="240" w:lineRule="auto"/>
            </w:pPr>
            <w:r>
              <w:t>NOT NULL</w:t>
            </w:r>
          </w:p>
        </w:tc>
      </w:tr>
      <w:tr w:rsidR="00600FC3" w14:paraId="6067C5E7" w14:textId="77777777">
        <w:tc>
          <w:tcPr>
            <w:tcW w:w="1860" w:type="dxa"/>
            <w:shd w:val="clear" w:color="auto" w:fill="auto"/>
            <w:tcMar>
              <w:top w:w="100" w:type="dxa"/>
              <w:left w:w="100" w:type="dxa"/>
              <w:bottom w:w="100" w:type="dxa"/>
              <w:right w:w="100" w:type="dxa"/>
            </w:tcMar>
          </w:tcPr>
          <w:p w14:paraId="15809DA4" w14:textId="77777777" w:rsidR="00600FC3" w:rsidRDefault="00000000">
            <w:pPr>
              <w:widowControl w:val="0"/>
              <w:spacing w:line="240" w:lineRule="auto"/>
            </w:pPr>
            <w:r>
              <w:t>Username</w:t>
            </w:r>
          </w:p>
        </w:tc>
        <w:tc>
          <w:tcPr>
            <w:tcW w:w="1950" w:type="dxa"/>
            <w:shd w:val="clear" w:color="auto" w:fill="auto"/>
            <w:tcMar>
              <w:top w:w="100" w:type="dxa"/>
              <w:left w:w="100" w:type="dxa"/>
              <w:bottom w:w="100" w:type="dxa"/>
              <w:right w:w="100" w:type="dxa"/>
            </w:tcMar>
          </w:tcPr>
          <w:p w14:paraId="022C6C61" w14:textId="77777777" w:rsidR="00600FC3" w:rsidRDefault="00000000">
            <w:pPr>
              <w:widowControl w:val="0"/>
              <w:spacing w:line="240" w:lineRule="auto"/>
            </w:pPr>
            <w:proofErr w:type="spellStart"/>
            <w:r>
              <w:t>user_name</w:t>
            </w:r>
            <w:proofErr w:type="spellEnd"/>
          </w:p>
        </w:tc>
        <w:tc>
          <w:tcPr>
            <w:tcW w:w="1770" w:type="dxa"/>
            <w:shd w:val="clear" w:color="auto" w:fill="auto"/>
            <w:tcMar>
              <w:top w:w="100" w:type="dxa"/>
              <w:left w:w="100" w:type="dxa"/>
              <w:bottom w:w="100" w:type="dxa"/>
              <w:right w:w="100" w:type="dxa"/>
            </w:tcMar>
          </w:tcPr>
          <w:p w14:paraId="7D4689DF" w14:textId="77777777" w:rsidR="00600FC3" w:rsidRDefault="00000000">
            <w:pPr>
              <w:widowControl w:val="0"/>
              <w:spacing w:line="240" w:lineRule="auto"/>
            </w:pPr>
            <w:r>
              <w:t>varchar</w:t>
            </w:r>
          </w:p>
        </w:tc>
        <w:tc>
          <w:tcPr>
            <w:tcW w:w="1860" w:type="dxa"/>
            <w:shd w:val="clear" w:color="auto" w:fill="auto"/>
            <w:tcMar>
              <w:top w:w="100" w:type="dxa"/>
              <w:left w:w="100" w:type="dxa"/>
              <w:bottom w:w="100" w:type="dxa"/>
              <w:right w:w="100" w:type="dxa"/>
            </w:tcMar>
          </w:tcPr>
          <w:p w14:paraId="1624188B" w14:textId="77777777" w:rsidR="00600FC3" w:rsidRDefault="00000000">
            <w:pPr>
              <w:widowControl w:val="0"/>
              <w:spacing w:line="240" w:lineRule="auto"/>
            </w:pPr>
            <w:r>
              <w:t>255</w:t>
            </w:r>
          </w:p>
        </w:tc>
        <w:tc>
          <w:tcPr>
            <w:tcW w:w="1860" w:type="dxa"/>
            <w:shd w:val="clear" w:color="auto" w:fill="auto"/>
            <w:tcMar>
              <w:top w:w="100" w:type="dxa"/>
              <w:left w:w="100" w:type="dxa"/>
              <w:bottom w:w="100" w:type="dxa"/>
              <w:right w:w="100" w:type="dxa"/>
            </w:tcMar>
          </w:tcPr>
          <w:p w14:paraId="01CE3F87" w14:textId="77777777" w:rsidR="00600FC3" w:rsidRDefault="00000000">
            <w:pPr>
              <w:widowControl w:val="0"/>
              <w:spacing w:line="240" w:lineRule="auto"/>
            </w:pPr>
            <w:r>
              <w:t>NOT NULL</w:t>
            </w:r>
          </w:p>
        </w:tc>
      </w:tr>
      <w:tr w:rsidR="00600FC3" w14:paraId="339D7C93" w14:textId="77777777">
        <w:tc>
          <w:tcPr>
            <w:tcW w:w="1860" w:type="dxa"/>
            <w:shd w:val="clear" w:color="auto" w:fill="auto"/>
            <w:tcMar>
              <w:top w:w="100" w:type="dxa"/>
              <w:left w:w="100" w:type="dxa"/>
              <w:bottom w:w="100" w:type="dxa"/>
              <w:right w:w="100" w:type="dxa"/>
            </w:tcMar>
          </w:tcPr>
          <w:p w14:paraId="0820210A" w14:textId="77777777" w:rsidR="00600FC3" w:rsidRDefault="00000000">
            <w:pPr>
              <w:widowControl w:val="0"/>
              <w:pBdr>
                <w:top w:val="nil"/>
                <w:left w:val="nil"/>
                <w:bottom w:val="nil"/>
                <w:right w:val="nil"/>
                <w:between w:val="nil"/>
              </w:pBdr>
              <w:spacing w:line="240" w:lineRule="auto"/>
            </w:pPr>
            <w:r>
              <w:t>Gender</w:t>
            </w:r>
          </w:p>
        </w:tc>
        <w:tc>
          <w:tcPr>
            <w:tcW w:w="1950" w:type="dxa"/>
            <w:shd w:val="clear" w:color="auto" w:fill="auto"/>
            <w:tcMar>
              <w:top w:w="100" w:type="dxa"/>
              <w:left w:w="100" w:type="dxa"/>
              <w:bottom w:w="100" w:type="dxa"/>
              <w:right w:w="100" w:type="dxa"/>
            </w:tcMar>
          </w:tcPr>
          <w:p w14:paraId="53A03940" w14:textId="77777777" w:rsidR="00600FC3" w:rsidRDefault="00000000">
            <w:pPr>
              <w:widowControl w:val="0"/>
              <w:pBdr>
                <w:top w:val="nil"/>
                <w:left w:val="nil"/>
                <w:bottom w:val="nil"/>
                <w:right w:val="nil"/>
                <w:between w:val="nil"/>
              </w:pBdr>
              <w:spacing w:line="240" w:lineRule="auto"/>
            </w:pPr>
            <w:r>
              <w:t>gender</w:t>
            </w:r>
          </w:p>
        </w:tc>
        <w:tc>
          <w:tcPr>
            <w:tcW w:w="1770" w:type="dxa"/>
            <w:shd w:val="clear" w:color="auto" w:fill="auto"/>
            <w:tcMar>
              <w:top w:w="100" w:type="dxa"/>
              <w:left w:w="100" w:type="dxa"/>
              <w:bottom w:w="100" w:type="dxa"/>
              <w:right w:w="100" w:type="dxa"/>
            </w:tcMar>
          </w:tcPr>
          <w:p w14:paraId="44C12411" w14:textId="77777777" w:rsidR="00600FC3" w:rsidRDefault="00000000">
            <w:pPr>
              <w:widowControl w:val="0"/>
              <w:pBdr>
                <w:top w:val="nil"/>
                <w:left w:val="nil"/>
                <w:bottom w:val="nil"/>
                <w:right w:val="nil"/>
                <w:between w:val="nil"/>
              </w:pBdr>
              <w:spacing w:line="240" w:lineRule="auto"/>
            </w:pPr>
            <w:r>
              <w:t>varchar</w:t>
            </w:r>
          </w:p>
        </w:tc>
        <w:tc>
          <w:tcPr>
            <w:tcW w:w="1860" w:type="dxa"/>
            <w:shd w:val="clear" w:color="auto" w:fill="auto"/>
            <w:tcMar>
              <w:top w:w="100" w:type="dxa"/>
              <w:left w:w="100" w:type="dxa"/>
              <w:bottom w:w="100" w:type="dxa"/>
              <w:right w:w="100" w:type="dxa"/>
            </w:tcMar>
          </w:tcPr>
          <w:p w14:paraId="40917585" w14:textId="354C28DA" w:rsidR="00600FC3" w:rsidRDefault="00000000">
            <w:pPr>
              <w:widowControl w:val="0"/>
              <w:pBdr>
                <w:top w:val="nil"/>
                <w:left w:val="nil"/>
                <w:bottom w:val="nil"/>
                <w:right w:val="nil"/>
                <w:between w:val="nil"/>
              </w:pBdr>
              <w:spacing w:line="240" w:lineRule="auto"/>
            </w:pPr>
            <w:del w:id="93" w:author="Alexander Kimaru" w:date="2023-01-04T02:55:00Z">
              <w:r w:rsidDel="001A0097">
                <w:delText>255</w:delText>
              </w:r>
            </w:del>
            <w:ins w:id="94" w:author="Alexander Kimaru" w:date="2023-01-04T02:55:00Z">
              <w:r w:rsidR="001A0097">
                <w:t>6</w:t>
              </w:r>
            </w:ins>
          </w:p>
        </w:tc>
        <w:tc>
          <w:tcPr>
            <w:tcW w:w="1860" w:type="dxa"/>
            <w:shd w:val="clear" w:color="auto" w:fill="auto"/>
            <w:tcMar>
              <w:top w:w="100" w:type="dxa"/>
              <w:left w:w="100" w:type="dxa"/>
              <w:bottom w:w="100" w:type="dxa"/>
              <w:right w:w="100" w:type="dxa"/>
            </w:tcMar>
          </w:tcPr>
          <w:p w14:paraId="275644E3" w14:textId="77777777" w:rsidR="00600FC3" w:rsidRDefault="00000000">
            <w:pPr>
              <w:widowControl w:val="0"/>
              <w:pBdr>
                <w:top w:val="nil"/>
                <w:left w:val="nil"/>
                <w:bottom w:val="nil"/>
                <w:right w:val="nil"/>
                <w:between w:val="nil"/>
              </w:pBdr>
              <w:spacing w:line="240" w:lineRule="auto"/>
            </w:pPr>
            <w:r>
              <w:t>NULL</w:t>
            </w:r>
          </w:p>
        </w:tc>
      </w:tr>
      <w:tr w:rsidR="00600FC3" w14:paraId="56A9B8B9" w14:textId="77777777">
        <w:tc>
          <w:tcPr>
            <w:tcW w:w="1860" w:type="dxa"/>
            <w:shd w:val="clear" w:color="auto" w:fill="auto"/>
            <w:tcMar>
              <w:top w:w="100" w:type="dxa"/>
              <w:left w:w="100" w:type="dxa"/>
              <w:bottom w:w="100" w:type="dxa"/>
              <w:right w:w="100" w:type="dxa"/>
            </w:tcMar>
          </w:tcPr>
          <w:p w14:paraId="3BC0F183" w14:textId="77777777" w:rsidR="00600FC3" w:rsidRDefault="00000000">
            <w:pPr>
              <w:widowControl w:val="0"/>
              <w:pBdr>
                <w:top w:val="nil"/>
                <w:left w:val="nil"/>
                <w:bottom w:val="nil"/>
                <w:right w:val="nil"/>
                <w:between w:val="nil"/>
              </w:pBdr>
              <w:spacing w:line="240" w:lineRule="auto"/>
            </w:pPr>
            <w:r>
              <w:t>DOB</w:t>
            </w:r>
          </w:p>
        </w:tc>
        <w:tc>
          <w:tcPr>
            <w:tcW w:w="1950" w:type="dxa"/>
            <w:shd w:val="clear" w:color="auto" w:fill="auto"/>
            <w:tcMar>
              <w:top w:w="100" w:type="dxa"/>
              <w:left w:w="100" w:type="dxa"/>
              <w:bottom w:w="100" w:type="dxa"/>
              <w:right w:w="100" w:type="dxa"/>
            </w:tcMar>
          </w:tcPr>
          <w:p w14:paraId="73FE0DD2" w14:textId="77777777" w:rsidR="00600FC3" w:rsidRDefault="00000000">
            <w:pPr>
              <w:widowControl w:val="0"/>
              <w:pBdr>
                <w:top w:val="nil"/>
                <w:left w:val="nil"/>
                <w:bottom w:val="nil"/>
                <w:right w:val="nil"/>
                <w:between w:val="nil"/>
              </w:pBdr>
              <w:spacing w:line="240" w:lineRule="auto"/>
            </w:pPr>
            <w:r>
              <w:t>dob</w:t>
            </w:r>
          </w:p>
        </w:tc>
        <w:tc>
          <w:tcPr>
            <w:tcW w:w="1770" w:type="dxa"/>
            <w:shd w:val="clear" w:color="auto" w:fill="auto"/>
            <w:tcMar>
              <w:top w:w="100" w:type="dxa"/>
              <w:left w:w="100" w:type="dxa"/>
              <w:bottom w:w="100" w:type="dxa"/>
              <w:right w:w="100" w:type="dxa"/>
            </w:tcMar>
          </w:tcPr>
          <w:p w14:paraId="74652C52" w14:textId="77777777" w:rsidR="00600FC3" w:rsidRDefault="00000000">
            <w:pPr>
              <w:widowControl w:val="0"/>
              <w:pBdr>
                <w:top w:val="nil"/>
                <w:left w:val="nil"/>
                <w:bottom w:val="nil"/>
                <w:right w:val="nil"/>
                <w:between w:val="nil"/>
              </w:pBdr>
              <w:spacing w:line="240" w:lineRule="auto"/>
            </w:pPr>
            <w:r>
              <w:t>date</w:t>
            </w:r>
          </w:p>
        </w:tc>
        <w:tc>
          <w:tcPr>
            <w:tcW w:w="1860" w:type="dxa"/>
            <w:shd w:val="clear" w:color="auto" w:fill="auto"/>
            <w:tcMar>
              <w:top w:w="100" w:type="dxa"/>
              <w:left w:w="100" w:type="dxa"/>
              <w:bottom w:w="100" w:type="dxa"/>
              <w:right w:w="100" w:type="dxa"/>
            </w:tcMar>
          </w:tcPr>
          <w:p w14:paraId="68622984" w14:textId="77777777" w:rsidR="00600FC3" w:rsidRDefault="00000000">
            <w:pPr>
              <w:widowControl w:val="0"/>
              <w:pBdr>
                <w:top w:val="nil"/>
                <w:left w:val="nil"/>
                <w:bottom w:val="nil"/>
                <w:right w:val="nil"/>
                <w:between w:val="nil"/>
              </w:pBdr>
              <w:spacing w:line="240" w:lineRule="auto"/>
            </w:pPr>
            <w:r>
              <w:t>100</w:t>
            </w:r>
          </w:p>
        </w:tc>
        <w:tc>
          <w:tcPr>
            <w:tcW w:w="1860" w:type="dxa"/>
            <w:shd w:val="clear" w:color="auto" w:fill="auto"/>
            <w:tcMar>
              <w:top w:w="100" w:type="dxa"/>
              <w:left w:w="100" w:type="dxa"/>
              <w:bottom w:w="100" w:type="dxa"/>
              <w:right w:w="100" w:type="dxa"/>
            </w:tcMar>
          </w:tcPr>
          <w:p w14:paraId="18DFA42B" w14:textId="77777777" w:rsidR="00600FC3" w:rsidRDefault="00000000">
            <w:pPr>
              <w:widowControl w:val="0"/>
              <w:pBdr>
                <w:top w:val="nil"/>
                <w:left w:val="nil"/>
                <w:bottom w:val="nil"/>
                <w:right w:val="nil"/>
                <w:between w:val="nil"/>
              </w:pBdr>
              <w:spacing w:line="240" w:lineRule="auto"/>
            </w:pPr>
            <w:r>
              <w:t>NULL</w:t>
            </w:r>
          </w:p>
        </w:tc>
      </w:tr>
      <w:tr w:rsidR="00600FC3" w:rsidDel="001A0097" w14:paraId="375FAAEA" w14:textId="13F10F04">
        <w:trPr>
          <w:del w:id="95" w:author="Alexander Kimaru" w:date="2023-01-04T02:55:00Z"/>
        </w:trPr>
        <w:tc>
          <w:tcPr>
            <w:tcW w:w="1860" w:type="dxa"/>
            <w:shd w:val="clear" w:color="auto" w:fill="auto"/>
            <w:tcMar>
              <w:top w:w="100" w:type="dxa"/>
              <w:left w:w="100" w:type="dxa"/>
              <w:bottom w:w="100" w:type="dxa"/>
              <w:right w:w="100" w:type="dxa"/>
            </w:tcMar>
          </w:tcPr>
          <w:p w14:paraId="48206666" w14:textId="48695FC0" w:rsidR="00600FC3" w:rsidDel="001A0097" w:rsidRDefault="00000000">
            <w:pPr>
              <w:widowControl w:val="0"/>
              <w:pBdr>
                <w:top w:val="nil"/>
                <w:left w:val="nil"/>
                <w:bottom w:val="nil"/>
                <w:right w:val="nil"/>
                <w:between w:val="nil"/>
              </w:pBdr>
              <w:spacing w:line="240" w:lineRule="auto"/>
              <w:rPr>
                <w:del w:id="96" w:author="Alexander Kimaru" w:date="2023-01-04T02:55:00Z"/>
              </w:rPr>
            </w:pPr>
            <w:commentRangeStart w:id="97"/>
            <w:del w:id="98" w:author="Alexander Kimaru" w:date="2023-01-04T02:55:00Z">
              <w:r w:rsidDel="001A0097">
                <w:delText>Age</w:delText>
              </w:r>
            </w:del>
          </w:p>
        </w:tc>
        <w:tc>
          <w:tcPr>
            <w:tcW w:w="1950" w:type="dxa"/>
            <w:shd w:val="clear" w:color="auto" w:fill="auto"/>
            <w:tcMar>
              <w:top w:w="100" w:type="dxa"/>
              <w:left w:w="100" w:type="dxa"/>
              <w:bottom w:w="100" w:type="dxa"/>
              <w:right w:w="100" w:type="dxa"/>
            </w:tcMar>
          </w:tcPr>
          <w:p w14:paraId="1E05450D" w14:textId="2EA961CB" w:rsidR="00600FC3" w:rsidDel="001A0097" w:rsidRDefault="00000000">
            <w:pPr>
              <w:widowControl w:val="0"/>
              <w:pBdr>
                <w:top w:val="nil"/>
                <w:left w:val="nil"/>
                <w:bottom w:val="nil"/>
                <w:right w:val="nil"/>
                <w:between w:val="nil"/>
              </w:pBdr>
              <w:spacing w:line="240" w:lineRule="auto"/>
              <w:rPr>
                <w:del w:id="99" w:author="Alexander Kimaru" w:date="2023-01-04T02:55:00Z"/>
              </w:rPr>
            </w:pPr>
            <w:del w:id="100" w:author="Alexander Kimaru" w:date="2023-01-04T02:55:00Z">
              <w:r w:rsidDel="001A0097">
                <w:delText>age</w:delText>
              </w:r>
            </w:del>
          </w:p>
        </w:tc>
        <w:tc>
          <w:tcPr>
            <w:tcW w:w="1770" w:type="dxa"/>
            <w:shd w:val="clear" w:color="auto" w:fill="auto"/>
            <w:tcMar>
              <w:top w:w="100" w:type="dxa"/>
              <w:left w:w="100" w:type="dxa"/>
              <w:bottom w:w="100" w:type="dxa"/>
              <w:right w:w="100" w:type="dxa"/>
            </w:tcMar>
          </w:tcPr>
          <w:p w14:paraId="4B36D013" w14:textId="751DE160" w:rsidR="00600FC3" w:rsidDel="001A0097" w:rsidRDefault="00000000">
            <w:pPr>
              <w:widowControl w:val="0"/>
              <w:pBdr>
                <w:top w:val="nil"/>
                <w:left w:val="nil"/>
                <w:bottom w:val="nil"/>
                <w:right w:val="nil"/>
                <w:between w:val="nil"/>
              </w:pBdr>
              <w:spacing w:line="240" w:lineRule="auto"/>
              <w:rPr>
                <w:del w:id="101" w:author="Alexander Kimaru" w:date="2023-01-04T02:55:00Z"/>
              </w:rPr>
            </w:pPr>
            <w:del w:id="102" w:author="Alexander Kimaru" w:date="2023-01-04T02:55:00Z">
              <w:r w:rsidDel="001A0097">
                <w:delText>int</w:delText>
              </w:r>
            </w:del>
          </w:p>
        </w:tc>
        <w:tc>
          <w:tcPr>
            <w:tcW w:w="1860" w:type="dxa"/>
            <w:shd w:val="clear" w:color="auto" w:fill="auto"/>
            <w:tcMar>
              <w:top w:w="100" w:type="dxa"/>
              <w:left w:w="100" w:type="dxa"/>
              <w:bottom w:w="100" w:type="dxa"/>
              <w:right w:w="100" w:type="dxa"/>
            </w:tcMar>
          </w:tcPr>
          <w:p w14:paraId="10D94644" w14:textId="675B902E" w:rsidR="00600FC3" w:rsidDel="001A0097" w:rsidRDefault="00000000">
            <w:pPr>
              <w:widowControl w:val="0"/>
              <w:pBdr>
                <w:top w:val="nil"/>
                <w:left w:val="nil"/>
                <w:bottom w:val="nil"/>
                <w:right w:val="nil"/>
                <w:between w:val="nil"/>
              </w:pBdr>
              <w:spacing w:line="240" w:lineRule="auto"/>
              <w:rPr>
                <w:del w:id="103" w:author="Alexander Kimaru" w:date="2023-01-04T02:55:00Z"/>
              </w:rPr>
            </w:pPr>
            <w:del w:id="104" w:author="Alexander Kimaru" w:date="2023-01-04T02:55:00Z">
              <w:r w:rsidDel="001A0097">
                <w:delText>3</w:delText>
              </w:r>
            </w:del>
          </w:p>
        </w:tc>
        <w:tc>
          <w:tcPr>
            <w:tcW w:w="1860" w:type="dxa"/>
            <w:shd w:val="clear" w:color="auto" w:fill="auto"/>
            <w:tcMar>
              <w:top w:w="100" w:type="dxa"/>
              <w:left w:w="100" w:type="dxa"/>
              <w:bottom w:w="100" w:type="dxa"/>
              <w:right w:w="100" w:type="dxa"/>
            </w:tcMar>
          </w:tcPr>
          <w:p w14:paraId="7A695E9D" w14:textId="13288132" w:rsidR="00600FC3" w:rsidDel="001A0097" w:rsidRDefault="00000000">
            <w:pPr>
              <w:widowControl w:val="0"/>
              <w:pBdr>
                <w:top w:val="nil"/>
                <w:left w:val="nil"/>
                <w:bottom w:val="nil"/>
                <w:right w:val="nil"/>
                <w:between w:val="nil"/>
              </w:pBdr>
              <w:spacing w:line="240" w:lineRule="auto"/>
              <w:rPr>
                <w:del w:id="105" w:author="Alexander Kimaru" w:date="2023-01-04T02:55:00Z"/>
              </w:rPr>
            </w:pPr>
            <w:del w:id="106" w:author="Alexander Kimaru" w:date="2023-01-04T02:55:00Z">
              <w:r w:rsidDel="001A0097">
                <w:delText>NULL</w:delText>
              </w:r>
            </w:del>
            <w:commentRangeEnd w:id="97"/>
            <w:r w:rsidR="001A0097">
              <w:rPr>
                <w:rStyle w:val="CommentReference"/>
              </w:rPr>
              <w:commentReference w:id="97"/>
            </w:r>
          </w:p>
        </w:tc>
      </w:tr>
      <w:tr w:rsidR="00600FC3" w14:paraId="0CB2DED3" w14:textId="77777777">
        <w:tc>
          <w:tcPr>
            <w:tcW w:w="1860" w:type="dxa"/>
            <w:shd w:val="clear" w:color="auto" w:fill="auto"/>
            <w:tcMar>
              <w:top w:w="100" w:type="dxa"/>
              <w:left w:w="100" w:type="dxa"/>
              <w:bottom w:w="100" w:type="dxa"/>
              <w:right w:w="100" w:type="dxa"/>
            </w:tcMar>
          </w:tcPr>
          <w:p w14:paraId="6C2CB2D7" w14:textId="77777777" w:rsidR="00600FC3" w:rsidRDefault="00000000">
            <w:pPr>
              <w:widowControl w:val="0"/>
              <w:pBdr>
                <w:top w:val="nil"/>
                <w:left w:val="nil"/>
                <w:bottom w:val="nil"/>
                <w:right w:val="nil"/>
                <w:between w:val="nil"/>
              </w:pBdr>
              <w:spacing w:line="240" w:lineRule="auto"/>
            </w:pPr>
            <w:r>
              <w:t>Email</w:t>
            </w:r>
          </w:p>
        </w:tc>
        <w:tc>
          <w:tcPr>
            <w:tcW w:w="1950" w:type="dxa"/>
            <w:shd w:val="clear" w:color="auto" w:fill="auto"/>
            <w:tcMar>
              <w:top w:w="100" w:type="dxa"/>
              <w:left w:w="100" w:type="dxa"/>
              <w:bottom w:w="100" w:type="dxa"/>
              <w:right w:w="100" w:type="dxa"/>
            </w:tcMar>
          </w:tcPr>
          <w:p w14:paraId="09D5C829" w14:textId="77777777" w:rsidR="00600FC3" w:rsidRDefault="00000000">
            <w:pPr>
              <w:widowControl w:val="0"/>
              <w:pBdr>
                <w:top w:val="nil"/>
                <w:left w:val="nil"/>
                <w:bottom w:val="nil"/>
                <w:right w:val="nil"/>
                <w:between w:val="nil"/>
              </w:pBdr>
              <w:spacing w:line="240" w:lineRule="auto"/>
            </w:pPr>
            <w:r>
              <w:t>email</w:t>
            </w:r>
          </w:p>
        </w:tc>
        <w:tc>
          <w:tcPr>
            <w:tcW w:w="1770" w:type="dxa"/>
            <w:shd w:val="clear" w:color="auto" w:fill="auto"/>
            <w:tcMar>
              <w:top w:w="100" w:type="dxa"/>
              <w:left w:w="100" w:type="dxa"/>
              <w:bottom w:w="100" w:type="dxa"/>
              <w:right w:w="100" w:type="dxa"/>
            </w:tcMar>
          </w:tcPr>
          <w:p w14:paraId="696C8FA7" w14:textId="77777777" w:rsidR="00600FC3" w:rsidRDefault="00000000">
            <w:pPr>
              <w:widowControl w:val="0"/>
              <w:pBdr>
                <w:top w:val="nil"/>
                <w:left w:val="nil"/>
                <w:bottom w:val="nil"/>
                <w:right w:val="nil"/>
                <w:between w:val="nil"/>
              </w:pBdr>
              <w:spacing w:line="240" w:lineRule="auto"/>
            </w:pPr>
            <w:r>
              <w:t>varchar</w:t>
            </w:r>
          </w:p>
        </w:tc>
        <w:tc>
          <w:tcPr>
            <w:tcW w:w="1860" w:type="dxa"/>
            <w:shd w:val="clear" w:color="auto" w:fill="auto"/>
            <w:tcMar>
              <w:top w:w="100" w:type="dxa"/>
              <w:left w:w="100" w:type="dxa"/>
              <w:bottom w:w="100" w:type="dxa"/>
              <w:right w:w="100" w:type="dxa"/>
            </w:tcMar>
          </w:tcPr>
          <w:p w14:paraId="04CFF3CE" w14:textId="77777777" w:rsidR="00600FC3" w:rsidRDefault="00000000">
            <w:pPr>
              <w:widowControl w:val="0"/>
              <w:pBdr>
                <w:top w:val="nil"/>
                <w:left w:val="nil"/>
                <w:bottom w:val="nil"/>
                <w:right w:val="nil"/>
                <w:between w:val="nil"/>
              </w:pBdr>
              <w:spacing w:line="240" w:lineRule="auto"/>
            </w:pPr>
            <w:r>
              <w:t>100</w:t>
            </w:r>
          </w:p>
        </w:tc>
        <w:tc>
          <w:tcPr>
            <w:tcW w:w="1860" w:type="dxa"/>
            <w:shd w:val="clear" w:color="auto" w:fill="auto"/>
            <w:tcMar>
              <w:top w:w="100" w:type="dxa"/>
              <w:left w:w="100" w:type="dxa"/>
              <w:bottom w:w="100" w:type="dxa"/>
              <w:right w:w="100" w:type="dxa"/>
            </w:tcMar>
          </w:tcPr>
          <w:p w14:paraId="38C8DC29" w14:textId="77777777" w:rsidR="00600FC3" w:rsidRDefault="00000000">
            <w:pPr>
              <w:widowControl w:val="0"/>
              <w:pBdr>
                <w:top w:val="nil"/>
                <w:left w:val="nil"/>
                <w:bottom w:val="nil"/>
                <w:right w:val="nil"/>
                <w:between w:val="nil"/>
              </w:pBdr>
              <w:spacing w:line="240" w:lineRule="auto"/>
            </w:pPr>
            <w:r>
              <w:t>NOT NULL</w:t>
            </w:r>
          </w:p>
        </w:tc>
      </w:tr>
      <w:tr w:rsidR="00600FC3" w14:paraId="19CD5C0D" w14:textId="77777777">
        <w:tc>
          <w:tcPr>
            <w:tcW w:w="1860" w:type="dxa"/>
            <w:shd w:val="clear" w:color="auto" w:fill="auto"/>
            <w:tcMar>
              <w:top w:w="100" w:type="dxa"/>
              <w:left w:w="100" w:type="dxa"/>
              <w:bottom w:w="100" w:type="dxa"/>
              <w:right w:w="100" w:type="dxa"/>
            </w:tcMar>
          </w:tcPr>
          <w:p w14:paraId="451AF488" w14:textId="77777777" w:rsidR="00600FC3" w:rsidRDefault="00000000">
            <w:pPr>
              <w:widowControl w:val="0"/>
              <w:pBdr>
                <w:top w:val="nil"/>
                <w:left w:val="nil"/>
                <w:bottom w:val="nil"/>
                <w:right w:val="nil"/>
                <w:between w:val="nil"/>
              </w:pBdr>
              <w:spacing w:line="240" w:lineRule="auto"/>
            </w:pPr>
            <w:r>
              <w:lastRenderedPageBreak/>
              <w:t>Cellphone</w:t>
            </w:r>
          </w:p>
        </w:tc>
        <w:tc>
          <w:tcPr>
            <w:tcW w:w="1950" w:type="dxa"/>
            <w:shd w:val="clear" w:color="auto" w:fill="auto"/>
            <w:tcMar>
              <w:top w:w="100" w:type="dxa"/>
              <w:left w:w="100" w:type="dxa"/>
              <w:bottom w:w="100" w:type="dxa"/>
              <w:right w:w="100" w:type="dxa"/>
            </w:tcMar>
          </w:tcPr>
          <w:p w14:paraId="3623E1DE" w14:textId="77777777" w:rsidR="00600FC3" w:rsidRDefault="00000000">
            <w:pPr>
              <w:widowControl w:val="0"/>
              <w:pBdr>
                <w:top w:val="nil"/>
                <w:left w:val="nil"/>
                <w:bottom w:val="nil"/>
                <w:right w:val="nil"/>
                <w:between w:val="nil"/>
              </w:pBdr>
              <w:spacing w:line="240" w:lineRule="auto"/>
            </w:pPr>
            <w:r>
              <w:t>cellphone</w:t>
            </w:r>
          </w:p>
        </w:tc>
        <w:tc>
          <w:tcPr>
            <w:tcW w:w="1770" w:type="dxa"/>
            <w:shd w:val="clear" w:color="auto" w:fill="auto"/>
            <w:tcMar>
              <w:top w:w="100" w:type="dxa"/>
              <w:left w:w="100" w:type="dxa"/>
              <w:bottom w:w="100" w:type="dxa"/>
              <w:right w:w="100" w:type="dxa"/>
            </w:tcMar>
          </w:tcPr>
          <w:p w14:paraId="199CE109" w14:textId="77777777" w:rsidR="00600FC3" w:rsidRDefault="00000000">
            <w:pPr>
              <w:widowControl w:val="0"/>
              <w:pBdr>
                <w:top w:val="nil"/>
                <w:left w:val="nil"/>
                <w:bottom w:val="nil"/>
                <w:right w:val="nil"/>
                <w:between w:val="nil"/>
              </w:pBdr>
              <w:spacing w:line="240" w:lineRule="auto"/>
            </w:pPr>
            <w:r>
              <w:t>varchar</w:t>
            </w:r>
          </w:p>
        </w:tc>
        <w:tc>
          <w:tcPr>
            <w:tcW w:w="1860" w:type="dxa"/>
            <w:shd w:val="clear" w:color="auto" w:fill="auto"/>
            <w:tcMar>
              <w:top w:w="100" w:type="dxa"/>
              <w:left w:w="100" w:type="dxa"/>
              <w:bottom w:w="100" w:type="dxa"/>
              <w:right w:w="100" w:type="dxa"/>
            </w:tcMar>
          </w:tcPr>
          <w:p w14:paraId="3271D283" w14:textId="77777777" w:rsidR="00600FC3" w:rsidRDefault="00000000">
            <w:pPr>
              <w:widowControl w:val="0"/>
              <w:pBdr>
                <w:top w:val="nil"/>
                <w:left w:val="nil"/>
                <w:bottom w:val="nil"/>
                <w:right w:val="nil"/>
                <w:between w:val="nil"/>
              </w:pBdr>
              <w:spacing w:line="240" w:lineRule="auto"/>
            </w:pPr>
            <w:r>
              <w:t>100</w:t>
            </w:r>
          </w:p>
        </w:tc>
        <w:tc>
          <w:tcPr>
            <w:tcW w:w="1860" w:type="dxa"/>
            <w:shd w:val="clear" w:color="auto" w:fill="auto"/>
            <w:tcMar>
              <w:top w:w="100" w:type="dxa"/>
              <w:left w:w="100" w:type="dxa"/>
              <w:bottom w:w="100" w:type="dxa"/>
              <w:right w:w="100" w:type="dxa"/>
            </w:tcMar>
          </w:tcPr>
          <w:p w14:paraId="53A5C6ED" w14:textId="77777777" w:rsidR="00600FC3" w:rsidRDefault="00000000">
            <w:pPr>
              <w:widowControl w:val="0"/>
              <w:pBdr>
                <w:top w:val="nil"/>
                <w:left w:val="nil"/>
                <w:bottom w:val="nil"/>
                <w:right w:val="nil"/>
                <w:between w:val="nil"/>
              </w:pBdr>
              <w:spacing w:line="240" w:lineRule="auto"/>
            </w:pPr>
            <w:r>
              <w:t>NOT NULL</w:t>
            </w:r>
          </w:p>
        </w:tc>
      </w:tr>
      <w:tr w:rsidR="00600FC3" w14:paraId="10AFD3E5" w14:textId="77777777">
        <w:tc>
          <w:tcPr>
            <w:tcW w:w="1860" w:type="dxa"/>
            <w:shd w:val="clear" w:color="auto" w:fill="auto"/>
            <w:tcMar>
              <w:top w:w="100" w:type="dxa"/>
              <w:left w:w="100" w:type="dxa"/>
              <w:bottom w:w="100" w:type="dxa"/>
              <w:right w:w="100" w:type="dxa"/>
            </w:tcMar>
          </w:tcPr>
          <w:p w14:paraId="76510C0D" w14:textId="77777777" w:rsidR="00600FC3" w:rsidRDefault="00000000">
            <w:pPr>
              <w:widowControl w:val="0"/>
              <w:pBdr>
                <w:top w:val="nil"/>
                <w:left w:val="nil"/>
                <w:bottom w:val="nil"/>
                <w:right w:val="nil"/>
                <w:between w:val="nil"/>
              </w:pBdr>
              <w:spacing w:line="240" w:lineRule="auto"/>
            </w:pPr>
            <w:r>
              <w:t>City</w:t>
            </w:r>
          </w:p>
        </w:tc>
        <w:tc>
          <w:tcPr>
            <w:tcW w:w="1950" w:type="dxa"/>
            <w:shd w:val="clear" w:color="auto" w:fill="auto"/>
            <w:tcMar>
              <w:top w:w="100" w:type="dxa"/>
              <w:left w:w="100" w:type="dxa"/>
              <w:bottom w:w="100" w:type="dxa"/>
              <w:right w:w="100" w:type="dxa"/>
            </w:tcMar>
          </w:tcPr>
          <w:p w14:paraId="1E484ACE" w14:textId="4820AE82" w:rsidR="00600FC3" w:rsidRDefault="001A0097">
            <w:pPr>
              <w:widowControl w:val="0"/>
              <w:pBdr>
                <w:top w:val="nil"/>
                <w:left w:val="nil"/>
                <w:bottom w:val="nil"/>
                <w:right w:val="nil"/>
                <w:between w:val="nil"/>
              </w:pBdr>
              <w:spacing w:line="240" w:lineRule="auto"/>
            </w:pPr>
            <w:proofErr w:type="spellStart"/>
            <w:r>
              <w:t>C</w:t>
            </w:r>
            <w:r w:rsidR="00000000">
              <w:t>ity</w:t>
            </w:r>
            <w:ins w:id="107" w:author="Alexander Kimaru" w:date="2023-01-04T02:56:00Z">
              <w:r>
                <w:t>_id</w:t>
              </w:r>
            </w:ins>
            <w:proofErr w:type="spellEnd"/>
          </w:p>
        </w:tc>
        <w:tc>
          <w:tcPr>
            <w:tcW w:w="1770" w:type="dxa"/>
            <w:shd w:val="clear" w:color="auto" w:fill="auto"/>
            <w:tcMar>
              <w:top w:w="100" w:type="dxa"/>
              <w:left w:w="100" w:type="dxa"/>
              <w:bottom w:w="100" w:type="dxa"/>
              <w:right w:w="100" w:type="dxa"/>
            </w:tcMar>
          </w:tcPr>
          <w:p w14:paraId="566A92E2" w14:textId="7375392A" w:rsidR="00600FC3" w:rsidRDefault="00000000">
            <w:pPr>
              <w:widowControl w:val="0"/>
              <w:pBdr>
                <w:top w:val="nil"/>
                <w:left w:val="nil"/>
                <w:bottom w:val="nil"/>
                <w:right w:val="nil"/>
                <w:between w:val="nil"/>
              </w:pBdr>
              <w:spacing w:line="240" w:lineRule="auto"/>
            </w:pPr>
            <w:del w:id="108" w:author="Alexander Kimaru" w:date="2023-01-04T02:56:00Z">
              <w:r w:rsidDel="001A0097">
                <w:delText>varchar</w:delText>
              </w:r>
            </w:del>
            <w:ins w:id="109" w:author="Alexander Kimaru" w:date="2023-01-04T02:56:00Z">
              <w:r w:rsidR="001A0097">
                <w:t>int</w:t>
              </w:r>
            </w:ins>
          </w:p>
        </w:tc>
        <w:tc>
          <w:tcPr>
            <w:tcW w:w="1860" w:type="dxa"/>
            <w:shd w:val="clear" w:color="auto" w:fill="auto"/>
            <w:tcMar>
              <w:top w:w="100" w:type="dxa"/>
              <w:left w:w="100" w:type="dxa"/>
              <w:bottom w:w="100" w:type="dxa"/>
              <w:right w:w="100" w:type="dxa"/>
            </w:tcMar>
          </w:tcPr>
          <w:p w14:paraId="5191BDF8" w14:textId="77777777" w:rsidR="00600FC3" w:rsidRDefault="00000000">
            <w:pPr>
              <w:widowControl w:val="0"/>
              <w:pBdr>
                <w:top w:val="nil"/>
                <w:left w:val="nil"/>
                <w:bottom w:val="nil"/>
                <w:right w:val="nil"/>
                <w:between w:val="nil"/>
              </w:pBdr>
              <w:spacing w:line="240" w:lineRule="auto"/>
            </w:pPr>
            <w:r>
              <w:t>100</w:t>
            </w:r>
          </w:p>
        </w:tc>
        <w:tc>
          <w:tcPr>
            <w:tcW w:w="1860" w:type="dxa"/>
            <w:shd w:val="clear" w:color="auto" w:fill="auto"/>
            <w:tcMar>
              <w:top w:w="100" w:type="dxa"/>
              <w:left w:w="100" w:type="dxa"/>
              <w:bottom w:w="100" w:type="dxa"/>
              <w:right w:w="100" w:type="dxa"/>
            </w:tcMar>
          </w:tcPr>
          <w:p w14:paraId="5F31B313" w14:textId="77777777" w:rsidR="00600FC3" w:rsidRDefault="00000000">
            <w:pPr>
              <w:widowControl w:val="0"/>
              <w:pBdr>
                <w:top w:val="nil"/>
                <w:left w:val="nil"/>
                <w:bottom w:val="nil"/>
                <w:right w:val="nil"/>
                <w:between w:val="nil"/>
              </w:pBdr>
              <w:spacing w:line="240" w:lineRule="auto"/>
            </w:pPr>
            <w:r>
              <w:t>NOT NULL</w:t>
            </w:r>
          </w:p>
        </w:tc>
      </w:tr>
      <w:tr w:rsidR="001A0097" w14:paraId="22E73E9D" w14:textId="77777777">
        <w:trPr>
          <w:ins w:id="110" w:author="Alexander Kimaru" w:date="2023-01-04T02:59:00Z"/>
        </w:trPr>
        <w:tc>
          <w:tcPr>
            <w:tcW w:w="1860" w:type="dxa"/>
            <w:shd w:val="clear" w:color="auto" w:fill="auto"/>
            <w:tcMar>
              <w:top w:w="100" w:type="dxa"/>
              <w:left w:w="100" w:type="dxa"/>
              <w:bottom w:w="100" w:type="dxa"/>
              <w:right w:w="100" w:type="dxa"/>
            </w:tcMar>
          </w:tcPr>
          <w:p w14:paraId="754076FF" w14:textId="6EE7EA44" w:rsidR="001A0097" w:rsidRDefault="001A0097">
            <w:pPr>
              <w:widowControl w:val="0"/>
              <w:pBdr>
                <w:top w:val="nil"/>
                <w:left w:val="nil"/>
                <w:bottom w:val="nil"/>
                <w:right w:val="nil"/>
                <w:between w:val="nil"/>
              </w:pBdr>
              <w:spacing w:line="240" w:lineRule="auto"/>
              <w:rPr>
                <w:ins w:id="111" w:author="Alexander Kimaru" w:date="2023-01-04T02:59:00Z"/>
              </w:rPr>
            </w:pPr>
            <w:commentRangeStart w:id="112"/>
            <w:proofErr w:type="spellStart"/>
            <w:ins w:id="113" w:author="Alexander Kimaru" w:date="2023-01-04T02:59:00Z">
              <w:r>
                <w:t>Timezone</w:t>
              </w:r>
            </w:ins>
            <w:commentRangeEnd w:id="112"/>
            <w:proofErr w:type="spellEnd"/>
            <w:ins w:id="114" w:author="Alexander Kimaru" w:date="2023-01-04T03:02:00Z">
              <w:r>
                <w:rPr>
                  <w:rStyle w:val="CommentReference"/>
                </w:rPr>
                <w:commentReference w:id="112"/>
              </w:r>
            </w:ins>
          </w:p>
        </w:tc>
        <w:tc>
          <w:tcPr>
            <w:tcW w:w="1950" w:type="dxa"/>
            <w:shd w:val="clear" w:color="auto" w:fill="auto"/>
            <w:tcMar>
              <w:top w:w="100" w:type="dxa"/>
              <w:left w:w="100" w:type="dxa"/>
              <w:bottom w:w="100" w:type="dxa"/>
              <w:right w:w="100" w:type="dxa"/>
            </w:tcMar>
          </w:tcPr>
          <w:p w14:paraId="4521FCB6" w14:textId="55453C8E" w:rsidR="001A0097" w:rsidRDefault="001A0097">
            <w:pPr>
              <w:widowControl w:val="0"/>
              <w:pBdr>
                <w:top w:val="nil"/>
                <w:left w:val="nil"/>
                <w:bottom w:val="nil"/>
                <w:right w:val="nil"/>
                <w:between w:val="nil"/>
              </w:pBdr>
              <w:spacing w:line="240" w:lineRule="auto"/>
              <w:rPr>
                <w:ins w:id="115" w:author="Alexander Kimaru" w:date="2023-01-04T02:59:00Z"/>
              </w:rPr>
            </w:pPr>
            <w:proofErr w:type="spellStart"/>
            <w:ins w:id="116" w:author="Alexander Kimaru" w:date="2023-01-04T02:59:00Z">
              <w:r>
                <w:t>Timezone</w:t>
              </w:r>
              <w:proofErr w:type="spellEnd"/>
            </w:ins>
          </w:p>
        </w:tc>
        <w:tc>
          <w:tcPr>
            <w:tcW w:w="1770" w:type="dxa"/>
            <w:shd w:val="clear" w:color="auto" w:fill="auto"/>
            <w:tcMar>
              <w:top w:w="100" w:type="dxa"/>
              <w:left w:w="100" w:type="dxa"/>
              <w:bottom w:w="100" w:type="dxa"/>
              <w:right w:w="100" w:type="dxa"/>
            </w:tcMar>
          </w:tcPr>
          <w:p w14:paraId="43E8B77F" w14:textId="2697B760" w:rsidR="001A0097" w:rsidDel="001A0097" w:rsidRDefault="001A0097">
            <w:pPr>
              <w:widowControl w:val="0"/>
              <w:pBdr>
                <w:top w:val="nil"/>
                <w:left w:val="nil"/>
                <w:bottom w:val="nil"/>
                <w:right w:val="nil"/>
                <w:between w:val="nil"/>
              </w:pBdr>
              <w:spacing w:line="240" w:lineRule="auto"/>
              <w:rPr>
                <w:ins w:id="117" w:author="Alexander Kimaru" w:date="2023-01-04T02:59:00Z"/>
              </w:rPr>
            </w:pPr>
            <w:ins w:id="118" w:author="Alexander Kimaru" w:date="2023-01-04T02:59:00Z">
              <w:r>
                <w:t>varchar</w:t>
              </w:r>
            </w:ins>
          </w:p>
        </w:tc>
        <w:tc>
          <w:tcPr>
            <w:tcW w:w="1860" w:type="dxa"/>
            <w:shd w:val="clear" w:color="auto" w:fill="auto"/>
            <w:tcMar>
              <w:top w:w="100" w:type="dxa"/>
              <w:left w:w="100" w:type="dxa"/>
              <w:bottom w:w="100" w:type="dxa"/>
              <w:right w:w="100" w:type="dxa"/>
            </w:tcMar>
          </w:tcPr>
          <w:p w14:paraId="51D453C2" w14:textId="36A66D57" w:rsidR="001A0097" w:rsidRDefault="001A0097">
            <w:pPr>
              <w:widowControl w:val="0"/>
              <w:pBdr>
                <w:top w:val="nil"/>
                <w:left w:val="nil"/>
                <w:bottom w:val="nil"/>
                <w:right w:val="nil"/>
                <w:between w:val="nil"/>
              </w:pBdr>
              <w:spacing w:line="240" w:lineRule="auto"/>
              <w:rPr>
                <w:ins w:id="119" w:author="Alexander Kimaru" w:date="2023-01-04T02:59:00Z"/>
              </w:rPr>
            </w:pPr>
            <w:ins w:id="120" w:author="Alexander Kimaru" w:date="2023-01-04T03:02:00Z">
              <w:r>
                <w:t>64</w:t>
              </w:r>
            </w:ins>
          </w:p>
        </w:tc>
        <w:tc>
          <w:tcPr>
            <w:tcW w:w="1860" w:type="dxa"/>
            <w:shd w:val="clear" w:color="auto" w:fill="auto"/>
            <w:tcMar>
              <w:top w:w="100" w:type="dxa"/>
              <w:left w:w="100" w:type="dxa"/>
              <w:bottom w:w="100" w:type="dxa"/>
              <w:right w:w="100" w:type="dxa"/>
            </w:tcMar>
          </w:tcPr>
          <w:p w14:paraId="599E2466" w14:textId="77777777" w:rsidR="001A0097" w:rsidRDefault="001A0097">
            <w:pPr>
              <w:widowControl w:val="0"/>
              <w:pBdr>
                <w:top w:val="nil"/>
                <w:left w:val="nil"/>
                <w:bottom w:val="nil"/>
                <w:right w:val="nil"/>
                <w:between w:val="nil"/>
              </w:pBdr>
              <w:spacing w:line="240" w:lineRule="auto"/>
              <w:rPr>
                <w:ins w:id="121" w:author="Alexander Kimaru" w:date="2023-01-04T02:59:00Z"/>
              </w:rPr>
            </w:pPr>
          </w:p>
        </w:tc>
      </w:tr>
      <w:tr w:rsidR="00600FC3" w14:paraId="46E681B5" w14:textId="77777777">
        <w:tc>
          <w:tcPr>
            <w:tcW w:w="1860" w:type="dxa"/>
            <w:shd w:val="clear" w:color="auto" w:fill="auto"/>
            <w:tcMar>
              <w:top w:w="100" w:type="dxa"/>
              <w:left w:w="100" w:type="dxa"/>
              <w:bottom w:w="100" w:type="dxa"/>
              <w:right w:w="100" w:type="dxa"/>
            </w:tcMar>
          </w:tcPr>
          <w:p w14:paraId="4460B290" w14:textId="77777777" w:rsidR="00600FC3" w:rsidRDefault="00000000">
            <w:pPr>
              <w:widowControl w:val="0"/>
              <w:pBdr>
                <w:top w:val="nil"/>
                <w:left w:val="nil"/>
                <w:bottom w:val="nil"/>
                <w:right w:val="nil"/>
                <w:between w:val="nil"/>
              </w:pBdr>
              <w:spacing w:line="240" w:lineRule="auto"/>
            </w:pPr>
            <w:r>
              <w:t>Country</w:t>
            </w:r>
          </w:p>
        </w:tc>
        <w:tc>
          <w:tcPr>
            <w:tcW w:w="1950" w:type="dxa"/>
            <w:shd w:val="clear" w:color="auto" w:fill="auto"/>
            <w:tcMar>
              <w:top w:w="100" w:type="dxa"/>
              <w:left w:w="100" w:type="dxa"/>
              <w:bottom w:w="100" w:type="dxa"/>
              <w:right w:w="100" w:type="dxa"/>
            </w:tcMar>
          </w:tcPr>
          <w:p w14:paraId="4CAF04E5" w14:textId="62B6DC38" w:rsidR="00600FC3" w:rsidRDefault="001A0097">
            <w:pPr>
              <w:widowControl w:val="0"/>
              <w:pBdr>
                <w:top w:val="nil"/>
                <w:left w:val="nil"/>
                <w:bottom w:val="nil"/>
                <w:right w:val="nil"/>
                <w:between w:val="nil"/>
              </w:pBdr>
              <w:spacing w:line="240" w:lineRule="auto"/>
            </w:pPr>
            <w:proofErr w:type="spellStart"/>
            <w:r>
              <w:t>C</w:t>
            </w:r>
            <w:r w:rsidR="00000000">
              <w:t>ountry</w:t>
            </w:r>
            <w:ins w:id="122" w:author="Alexander Kimaru" w:date="2023-01-04T02:56:00Z">
              <w:r>
                <w:t>_id</w:t>
              </w:r>
            </w:ins>
            <w:proofErr w:type="spellEnd"/>
          </w:p>
        </w:tc>
        <w:tc>
          <w:tcPr>
            <w:tcW w:w="1770" w:type="dxa"/>
            <w:shd w:val="clear" w:color="auto" w:fill="auto"/>
            <w:tcMar>
              <w:top w:w="100" w:type="dxa"/>
              <w:left w:w="100" w:type="dxa"/>
              <w:bottom w:w="100" w:type="dxa"/>
              <w:right w:w="100" w:type="dxa"/>
            </w:tcMar>
          </w:tcPr>
          <w:p w14:paraId="715BA313" w14:textId="5E08CA07" w:rsidR="00600FC3" w:rsidRDefault="00000000">
            <w:pPr>
              <w:widowControl w:val="0"/>
              <w:pBdr>
                <w:top w:val="nil"/>
                <w:left w:val="nil"/>
                <w:bottom w:val="nil"/>
                <w:right w:val="nil"/>
                <w:between w:val="nil"/>
              </w:pBdr>
              <w:spacing w:line="240" w:lineRule="auto"/>
            </w:pPr>
            <w:del w:id="123" w:author="Alexander Kimaru" w:date="2023-01-04T02:56:00Z">
              <w:r w:rsidDel="001A0097">
                <w:delText>Varchar</w:delText>
              </w:r>
            </w:del>
            <w:ins w:id="124" w:author="Alexander Kimaru" w:date="2023-01-04T02:56:00Z">
              <w:r w:rsidR="001A0097">
                <w:t>int</w:t>
              </w:r>
            </w:ins>
          </w:p>
        </w:tc>
        <w:tc>
          <w:tcPr>
            <w:tcW w:w="1860" w:type="dxa"/>
            <w:shd w:val="clear" w:color="auto" w:fill="auto"/>
            <w:tcMar>
              <w:top w:w="100" w:type="dxa"/>
              <w:left w:w="100" w:type="dxa"/>
              <w:bottom w:w="100" w:type="dxa"/>
              <w:right w:w="100" w:type="dxa"/>
            </w:tcMar>
          </w:tcPr>
          <w:p w14:paraId="638C0098" w14:textId="77777777" w:rsidR="00600FC3" w:rsidRDefault="00000000">
            <w:pPr>
              <w:widowControl w:val="0"/>
              <w:pBdr>
                <w:top w:val="nil"/>
                <w:left w:val="nil"/>
                <w:bottom w:val="nil"/>
                <w:right w:val="nil"/>
                <w:between w:val="nil"/>
              </w:pBdr>
              <w:spacing w:line="240" w:lineRule="auto"/>
            </w:pPr>
            <w:r>
              <w:t>100</w:t>
            </w:r>
          </w:p>
        </w:tc>
        <w:tc>
          <w:tcPr>
            <w:tcW w:w="1860" w:type="dxa"/>
            <w:shd w:val="clear" w:color="auto" w:fill="auto"/>
            <w:tcMar>
              <w:top w:w="100" w:type="dxa"/>
              <w:left w:w="100" w:type="dxa"/>
              <w:bottom w:w="100" w:type="dxa"/>
              <w:right w:w="100" w:type="dxa"/>
            </w:tcMar>
          </w:tcPr>
          <w:p w14:paraId="0CFFA841" w14:textId="77777777" w:rsidR="00600FC3" w:rsidRDefault="00000000">
            <w:pPr>
              <w:widowControl w:val="0"/>
              <w:pBdr>
                <w:top w:val="nil"/>
                <w:left w:val="nil"/>
                <w:bottom w:val="nil"/>
                <w:right w:val="nil"/>
                <w:between w:val="nil"/>
              </w:pBdr>
              <w:spacing w:line="240" w:lineRule="auto"/>
            </w:pPr>
            <w:r>
              <w:t>NOT NULL</w:t>
            </w:r>
          </w:p>
        </w:tc>
      </w:tr>
      <w:tr w:rsidR="00600FC3" w14:paraId="50434725" w14:textId="77777777">
        <w:tc>
          <w:tcPr>
            <w:tcW w:w="1860" w:type="dxa"/>
            <w:shd w:val="clear" w:color="auto" w:fill="auto"/>
            <w:tcMar>
              <w:top w:w="100" w:type="dxa"/>
              <w:left w:w="100" w:type="dxa"/>
              <w:bottom w:w="100" w:type="dxa"/>
              <w:right w:w="100" w:type="dxa"/>
            </w:tcMar>
          </w:tcPr>
          <w:p w14:paraId="140ACA28" w14:textId="77777777" w:rsidR="00600FC3" w:rsidRDefault="00000000">
            <w:pPr>
              <w:widowControl w:val="0"/>
              <w:pBdr>
                <w:top w:val="nil"/>
                <w:left w:val="nil"/>
                <w:bottom w:val="nil"/>
                <w:right w:val="nil"/>
                <w:between w:val="nil"/>
              </w:pBdr>
              <w:spacing w:line="240" w:lineRule="auto"/>
            </w:pPr>
            <w:r>
              <w:t>User Bio</w:t>
            </w:r>
          </w:p>
        </w:tc>
        <w:tc>
          <w:tcPr>
            <w:tcW w:w="1950" w:type="dxa"/>
            <w:shd w:val="clear" w:color="auto" w:fill="auto"/>
            <w:tcMar>
              <w:top w:w="100" w:type="dxa"/>
              <w:left w:w="100" w:type="dxa"/>
              <w:bottom w:w="100" w:type="dxa"/>
              <w:right w:w="100" w:type="dxa"/>
            </w:tcMar>
          </w:tcPr>
          <w:p w14:paraId="7CFA2C5B" w14:textId="77777777" w:rsidR="00600FC3" w:rsidRDefault="00000000">
            <w:pPr>
              <w:widowControl w:val="0"/>
              <w:pBdr>
                <w:top w:val="nil"/>
                <w:left w:val="nil"/>
                <w:bottom w:val="nil"/>
                <w:right w:val="nil"/>
                <w:between w:val="nil"/>
              </w:pBdr>
              <w:spacing w:line="240" w:lineRule="auto"/>
            </w:pPr>
            <w:proofErr w:type="spellStart"/>
            <w:r>
              <w:t>user_bio</w:t>
            </w:r>
            <w:proofErr w:type="spellEnd"/>
          </w:p>
        </w:tc>
        <w:tc>
          <w:tcPr>
            <w:tcW w:w="1770" w:type="dxa"/>
            <w:shd w:val="clear" w:color="auto" w:fill="auto"/>
            <w:tcMar>
              <w:top w:w="100" w:type="dxa"/>
              <w:left w:w="100" w:type="dxa"/>
              <w:bottom w:w="100" w:type="dxa"/>
              <w:right w:w="100" w:type="dxa"/>
            </w:tcMar>
          </w:tcPr>
          <w:p w14:paraId="2484985F" w14:textId="77777777" w:rsidR="00600FC3" w:rsidRDefault="00000000">
            <w:pPr>
              <w:widowControl w:val="0"/>
              <w:pBdr>
                <w:top w:val="nil"/>
                <w:left w:val="nil"/>
                <w:bottom w:val="nil"/>
                <w:right w:val="nil"/>
                <w:between w:val="nil"/>
              </w:pBdr>
              <w:spacing w:line="240" w:lineRule="auto"/>
            </w:pPr>
            <w:r>
              <w:t>varchar</w:t>
            </w:r>
          </w:p>
        </w:tc>
        <w:tc>
          <w:tcPr>
            <w:tcW w:w="1860" w:type="dxa"/>
            <w:shd w:val="clear" w:color="auto" w:fill="auto"/>
            <w:tcMar>
              <w:top w:w="100" w:type="dxa"/>
              <w:left w:w="100" w:type="dxa"/>
              <w:bottom w:w="100" w:type="dxa"/>
              <w:right w:w="100" w:type="dxa"/>
            </w:tcMar>
          </w:tcPr>
          <w:p w14:paraId="0DD62AFD" w14:textId="77777777" w:rsidR="00600FC3" w:rsidRDefault="00000000">
            <w:pPr>
              <w:widowControl w:val="0"/>
              <w:pBdr>
                <w:top w:val="nil"/>
                <w:left w:val="nil"/>
                <w:bottom w:val="nil"/>
                <w:right w:val="nil"/>
                <w:between w:val="nil"/>
              </w:pBdr>
              <w:spacing w:line="240" w:lineRule="auto"/>
            </w:pPr>
            <w:r>
              <w:rPr>
                <w:rFonts w:ascii="Verdana" w:eastAsia="Verdana" w:hAnsi="Verdana" w:cs="Verdana"/>
                <w:sz w:val="23"/>
                <w:szCs w:val="23"/>
                <w:highlight w:val="white"/>
              </w:rPr>
              <w:t>65535</w:t>
            </w:r>
          </w:p>
        </w:tc>
        <w:tc>
          <w:tcPr>
            <w:tcW w:w="1860" w:type="dxa"/>
            <w:shd w:val="clear" w:color="auto" w:fill="auto"/>
            <w:tcMar>
              <w:top w:w="100" w:type="dxa"/>
              <w:left w:w="100" w:type="dxa"/>
              <w:bottom w:w="100" w:type="dxa"/>
              <w:right w:w="100" w:type="dxa"/>
            </w:tcMar>
          </w:tcPr>
          <w:p w14:paraId="6C3BE168" w14:textId="77777777" w:rsidR="00600FC3" w:rsidRDefault="00000000">
            <w:pPr>
              <w:widowControl w:val="0"/>
              <w:pBdr>
                <w:top w:val="nil"/>
                <w:left w:val="nil"/>
                <w:bottom w:val="nil"/>
                <w:right w:val="nil"/>
                <w:between w:val="nil"/>
              </w:pBdr>
              <w:spacing w:line="240" w:lineRule="auto"/>
            </w:pPr>
            <w:r>
              <w:t>NOT NULL</w:t>
            </w:r>
          </w:p>
        </w:tc>
      </w:tr>
      <w:tr w:rsidR="00600FC3" w14:paraId="74568D5B" w14:textId="77777777">
        <w:tc>
          <w:tcPr>
            <w:tcW w:w="1860" w:type="dxa"/>
            <w:shd w:val="clear" w:color="auto" w:fill="auto"/>
            <w:tcMar>
              <w:top w:w="100" w:type="dxa"/>
              <w:left w:w="100" w:type="dxa"/>
              <w:bottom w:w="100" w:type="dxa"/>
              <w:right w:w="100" w:type="dxa"/>
            </w:tcMar>
          </w:tcPr>
          <w:p w14:paraId="400D33BA" w14:textId="77777777" w:rsidR="00600FC3" w:rsidRDefault="00000000">
            <w:pPr>
              <w:widowControl w:val="0"/>
              <w:pBdr>
                <w:top w:val="nil"/>
                <w:left w:val="nil"/>
                <w:bottom w:val="nil"/>
                <w:right w:val="nil"/>
                <w:between w:val="nil"/>
              </w:pBdr>
              <w:spacing w:line="240" w:lineRule="auto"/>
            </w:pPr>
            <w:r>
              <w:t>Password</w:t>
            </w:r>
          </w:p>
        </w:tc>
        <w:tc>
          <w:tcPr>
            <w:tcW w:w="1950" w:type="dxa"/>
            <w:shd w:val="clear" w:color="auto" w:fill="auto"/>
            <w:tcMar>
              <w:top w:w="100" w:type="dxa"/>
              <w:left w:w="100" w:type="dxa"/>
              <w:bottom w:w="100" w:type="dxa"/>
              <w:right w:w="100" w:type="dxa"/>
            </w:tcMar>
          </w:tcPr>
          <w:p w14:paraId="558645E1" w14:textId="77777777" w:rsidR="00600FC3" w:rsidRDefault="00000000">
            <w:pPr>
              <w:widowControl w:val="0"/>
              <w:pBdr>
                <w:top w:val="nil"/>
                <w:left w:val="nil"/>
                <w:bottom w:val="nil"/>
                <w:right w:val="nil"/>
                <w:between w:val="nil"/>
              </w:pBdr>
              <w:spacing w:line="240" w:lineRule="auto"/>
            </w:pPr>
            <w:r>
              <w:t>password</w:t>
            </w:r>
          </w:p>
        </w:tc>
        <w:tc>
          <w:tcPr>
            <w:tcW w:w="1770" w:type="dxa"/>
            <w:shd w:val="clear" w:color="auto" w:fill="auto"/>
            <w:tcMar>
              <w:top w:w="100" w:type="dxa"/>
              <w:left w:w="100" w:type="dxa"/>
              <w:bottom w:w="100" w:type="dxa"/>
              <w:right w:w="100" w:type="dxa"/>
            </w:tcMar>
          </w:tcPr>
          <w:p w14:paraId="1B33A461" w14:textId="77777777" w:rsidR="00600FC3" w:rsidRDefault="00000000">
            <w:pPr>
              <w:widowControl w:val="0"/>
              <w:pBdr>
                <w:top w:val="nil"/>
                <w:left w:val="nil"/>
                <w:bottom w:val="nil"/>
                <w:right w:val="nil"/>
                <w:between w:val="nil"/>
              </w:pBdr>
              <w:spacing w:line="240" w:lineRule="auto"/>
            </w:pPr>
            <w:r>
              <w:t>varchar</w:t>
            </w:r>
          </w:p>
        </w:tc>
        <w:tc>
          <w:tcPr>
            <w:tcW w:w="1860" w:type="dxa"/>
            <w:shd w:val="clear" w:color="auto" w:fill="auto"/>
            <w:tcMar>
              <w:top w:w="100" w:type="dxa"/>
              <w:left w:w="100" w:type="dxa"/>
              <w:bottom w:w="100" w:type="dxa"/>
              <w:right w:w="100" w:type="dxa"/>
            </w:tcMar>
          </w:tcPr>
          <w:p w14:paraId="2735D656" w14:textId="77777777" w:rsidR="00600FC3" w:rsidRDefault="00000000">
            <w:pPr>
              <w:widowControl w:val="0"/>
              <w:pBdr>
                <w:top w:val="nil"/>
                <w:left w:val="nil"/>
                <w:bottom w:val="nil"/>
                <w:right w:val="nil"/>
                <w:between w:val="nil"/>
              </w:pBdr>
              <w:spacing w:line="240" w:lineRule="auto"/>
              <w:rPr>
                <w:rFonts w:ascii="Verdana" w:eastAsia="Verdana" w:hAnsi="Verdana" w:cs="Verdana"/>
                <w:sz w:val="23"/>
                <w:szCs w:val="23"/>
                <w:highlight w:val="white"/>
              </w:rPr>
            </w:pPr>
            <w:r>
              <w:rPr>
                <w:rFonts w:ascii="Verdana" w:eastAsia="Verdana" w:hAnsi="Verdana" w:cs="Verdana"/>
                <w:sz w:val="23"/>
                <w:szCs w:val="23"/>
                <w:highlight w:val="white"/>
              </w:rPr>
              <w:t>255</w:t>
            </w:r>
          </w:p>
        </w:tc>
        <w:tc>
          <w:tcPr>
            <w:tcW w:w="1860" w:type="dxa"/>
            <w:shd w:val="clear" w:color="auto" w:fill="auto"/>
            <w:tcMar>
              <w:top w:w="100" w:type="dxa"/>
              <w:left w:w="100" w:type="dxa"/>
              <w:bottom w:w="100" w:type="dxa"/>
              <w:right w:w="100" w:type="dxa"/>
            </w:tcMar>
          </w:tcPr>
          <w:p w14:paraId="576C6474" w14:textId="77777777" w:rsidR="00600FC3" w:rsidRDefault="00000000">
            <w:pPr>
              <w:widowControl w:val="0"/>
              <w:pBdr>
                <w:top w:val="nil"/>
                <w:left w:val="nil"/>
                <w:bottom w:val="nil"/>
                <w:right w:val="nil"/>
                <w:between w:val="nil"/>
              </w:pBdr>
              <w:spacing w:line="240" w:lineRule="auto"/>
            </w:pPr>
            <w:r>
              <w:t>NOT NULL</w:t>
            </w:r>
          </w:p>
        </w:tc>
      </w:tr>
      <w:tr w:rsidR="00600FC3" w14:paraId="617499B8" w14:textId="77777777">
        <w:tc>
          <w:tcPr>
            <w:tcW w:w="1860" w:type="dxa"/>
            <w:shd w:val="clear" w:color="auto" w:fill="auto"/>
            <w:tcMar>
              <w:top w:w="100" w:type="dxa"/>
              <w:left w:w="100" w:type="dxa"/>
              <w:bottom w:w="100" w:type="dxa"/>
              <w:right w:w="100" w:type="dxa"/>
            </w:tcMar>
          </w:tcPr>
          <w:p w14:paraId="3779C662" w14:textId="77777777" w:rsidR="00600FC3" w:rsidRDefault="00000000">
            <w:pPr>
              <w:widowControl w:val="0"/>
              <w:pBdr>
                <w:top w:val="nil"/>
                <w:left w:val="nil"/>
                <w:bottom w:val="nil"/>
                <w:right w:val="nil"/>
                <w:between w:val="nil"/>
              </w:pBdr>
              <w:spacing w:line="240" w:lineRule="auto"/>
            </w:pPr>
            <w:r>
              <w:t>Profile picture</w:t>
            </w:r>
          </w:p>
        </w:tc>
        <w:tc>
          <w:tcPr>
            <w:tcW w:w="1950" w:type="dxa"/>
            <w:shd w:val="clear" w:color="auto" w:fill="auto"/>
            <w:tcMar>
              <w:top w:w="100" w:type="dxa"/>
              <w:left w:w="100" w:type="dxa"/>
              <w:bottom w:w="100" w:type="dxa"/>
              <w:right w:w="100" w:type="dxa"/>
            </w:tcMar>
          </w:tcPr>
          <w:p w14:paraId="55BC6DD9" w14:textId="77777777" w:rsidR="00600FC3" w:rsidRDefault="00000000">
            <w:pPr>
              <w:widowControl w:val="0"/>
              <w:pBdr>
                <w:top w:val="nil"/>
                <w:left w:val="nil"/>
                <w:bottom w:val="nil"/>
                <w:right w:val="nil"/>
                <w:between w:val="nil"/>
              </w:pBdr>
              <w:spacing w:line="240" w:lineRule="auto"/>
            </w:pPr>
            <w:proofErr w:type="spellStart"/>
            <w:r>
              <w:t>profile_pic</w:t>
            </w:r>
            <w:proofErr w:type="spellEnd"/>
          </w:p>
        </w:tc>
        <w:tc>
          <w:tcPr>
            <w:tcW w:w="1770" w:type="dxa"/>
            <w:shd w:val="clear" w:color="auto" w:fill="auto"/>
            <w:tcMar>
              <w:top w:w="100" w:type="dxa"/>
              <w:left w:w="100" w:type="dxa"/>
              <w:bottom w:w="100" w:type="dxa"/>
              <w:right w:w="100" w:type="dxa"/>
            </w:tcMar>
          </w:tcPr>
          <w:p w14:paraId="38CF0C47" w14:textId="5A87729A" w:rsidR="00600FC3" w:rsidRDefault="00000000">
            <w:pPr>
              <w:widowControl w:val="0"/>
              <w:pBdr>
                <w:top w:val="nil"/>
                <w:left w:val="nil"/>
                <w:bottom w:val="nil"/>
                <w:right w:val="nil"/>
                <w:between w:val="nil"/>
              </w:pBdr>
              <w:spacing w:line="240" w:lineRule="auto"/>
            </w:pPr>
            <w:commentRangeStart w:id="125"/>
            <w:del w:id="126" w:author="Alexander Kimaru" w:date="2023-01-04T02:57:00Z">
              <w:r w:rsidDel="001A0097">
                <w:delText>binary</w:delText>
              </w:r>
            </w:del>
            <w:ins w:id="127" w:author="Alexander Kimaru" w:date="2023-01-04T02:57:00Z">
              <w:r w:rsidR="001A0097">
                <w:t>text</w:t>
              </w:r>
              <w:commentRangeEnd w:id="125"/>
              <w:r w:rsidR="001A0097">
                <w:rPr>
                  <w:rStyle w:val="CommentReference"/>
                </w:rPr>
                <w:commentReference w:id="125"/>
              </w:r>
            </w:ins>
          </w:p>
        </w:tc>
        <w:tc>
          <w:tcPr>
            <w:tcW w:w="1860" w:type="dxa"/>
            <w:shd w:val="clear" w:color="auto" w:fill="auto"/>
            <w:tcMar>
              <w:top w:w="100" w:type="dxa"/>
              <w:left w:w="100" w:type="dxa"/>
              <w:bottom w:w="100" w:type="dxa"/>
              <w:right w:w="100" w:type="dxa"/>
            </w:tcMar>
          </w:tcPr>
          <w:p w14:paraId="7A16CF97" w14:textId="38E64D4A" w:rsidR="00600FC3" w:rsidRDefault="00000000">
            <w:pPr>
              <w:widowControl w:val="0"/>
              <w:pBdr>
                <w:top w:val="nil"/>
                <w:left w:val="nil"/>
                <w:bottom w:val="nil"/>
                <w:right w:val="nil"/>
                <w:between w:val="nil"/>
              </w:pBdr>
              <w:spacing w:line="240" w:lineRule="auto"/>
              <w:rPr>
                <w:rFonts w:ascii="Verdana" w:eastAsia="Verdana" w:hAnsi="Verdana" w:cs="Verdana"/>
                <w:sz w:val="23"/>
                <w:szCs w:val="23"/>
                <w:highlight w:val="white"/>
              </w:rPr>
            </w:pPr>
            <w:del w:id="128" w:author="Alexander Kimaru" w:date="2023-01-04T02:57:00Z">
              <w:r w:rsidDel="001A0097">
                <w:rPr>
                  <w:rFonts w:ascii="Verdana" w:eastAsia="Verdana" w:hAnsi="Verdana" w:cs="Verdana"/>
                  <w:sz w:val="23"/>
                  <w:szCs w:val="23"/>
                  <w:highlight w:val="white"/>
                </w:rPr>
                <w:delText>255</w:delText>
              </w:r>
            </w:del>
          </w:p>
        </w:tc>
        <w:tc>
          <w:tcPr>
            <w:tcW w:w="1860" w:type="dxa"/>
            <w:shd w:val="clear" w:color="auto" w:fill="auto"/>
            <w:tcMar>
              <w:top w:w="100" w:type="dxa"/>
              <w:left w:w="100" w:type="dxa"/>
              <w:bottom w:w="100" w:type="dxa"/>
              <w:right w:w="100" w:type="dxa"/>
            </w:tcMar>
          </w:tcPr>
          <w:p w14:paraId="5826BEDA" w14:textId="77777777" w:rsidR="00600FC3" w:rsidRDefault="00000000">
            <w:pPr>
              <w:widowControl w:val="0"/>
              <w:pBdr>
                <w:top w:val="nil"/>
                <w:left w:val="nil"/>
                <w:bottom w:val="nil"/>
                <w:right w:val="nil"/>
                <w:between w:val="nil"/>
              </w:pBdr>
              <w:spacing w:line="240" w:lineRule="auto"/>
            </w:pPr>
            <w:r>
              <w:t>NULL</w:t>
            </w:r>
          </w:p>
        </w:tc>
      </w:tr>
      <w:tr w:rsidR="00600FC3" w14:paraId="04BC0A67" w14:textId="77777777">
        <w:tc>
          <w:tcPr>
            <w:tcW w:w="1860" w:type="dxa"/>
            <w:shd w:val="clear" w:color="auto" w:fill="auto"/>
            <w:tcMar>
              <w:top w:w="100" w:type="dxa"/>
              <w:left w:w="100" w:type="dxa"/>
              <w:bottom w:w="100" w:type="dxa"/>
              <w:right w:w="100" w:type="dxa"/>
            </w:tcMar>
          </w:tcPr>
          <w:p w14:paraId="513A1098" w14:textId="77777777" w:rsidR="00600FC3" w:rsidRDefault="00000000">
            <w:pPr>
              <w:widowControl w:val="0"/>
              <w:pBdr>
                <w:top w:val="nil"/>
                <w:left w:val="nil"/>
                <w:bottom w:val="nil"/>
                <w:right w:val="nil"/>
                <w:between w:val="nil"/>
              </w:pBdr>
              <w:spacing w:line="240" w:lineRule="auto"/>
            </w:pPr>
            <w:r>
              <w:t>Status</w:t>
            </w:r>
          </w:p>
        </w:tc>
        <w:tc>
          <w:tcPr>
            <w:tcW w:w="1950" w:type="dxa"/>
            <w:shd w:val="clear" w:color="auto" w:fill="auto"/>
            <w:tcMar>
              <w:top w:w="100" w:type="dxa"/>
              <w:left w:w="100" w:type="dxa"/>
              <w:bottom w:w="100" w:type="dxa"/>
              <w:right w:w="100" w:type="dxa"/>
            </w:tcMar>
          </w:tcPr>
          <w:p w14:paraId="3B9B6E83" w14:textId="77777777" w:rsidR="00600FC3" w:rsidRDefault="00000000">
            <w:pPr>
              <w:widowControl w:val="0"/>
              <w:pBdr>
                <w:top w:val="nil"/>
                <w:left w:val="nil"/>
                <w:bottom w:val="nil"/>
                <w:right w:val="nil"/>
                <w:between w:val="nil"/>
              </w:pBdr>
              <w:spacing w:line="240" w:lineRule="auto"/>
            </w:pPr>
            <w:r>
              <w:t>status</w:t>
            </w:r>
          </w:p>
        </w:tc>
        <w:tc>
          <w:tcPr>
            <w:tcW w:w="1770" w:type="dxa"/>
            <w:shd w:val="clear" w:color="auto" w:fill="auto"/>
            <w:tcMar>
              <w:top w:w="100" w:type="dxa"/>
              <w:left w:w="100" w:type="dxa"/>
              <w:bottom w:w="100" w:type="dxa"/>
              <w:right w:w="100" w:type="dxa"/>
            </w:tcMar>
          </w:tcPr>
          <w:p w14:paraId="54EB6284" w14:textId="0C9ADDE3" w:rsidR="00600FC3" w:rsidRDefault="00000000">
            <w:pPr>
              <w:widowControl w:val="0"/>
              <w:pBdr>
                <w:top w:val="nil"/>
                <w:left w:val="nil"/>
                <w:bottom w:val="nil"/>
                <w:right w:val="nil"/>
                <w:between w:val="nil"/>
              </w:pBdr>
              <w:spacing w:line="240" w:lineRule="auto"/>
            </w:pPr>
            <w:del w:id="129" w:author="Alexander Kimaru" w:date="2023-01-04T02:56:00Z">
              <w:r w:rsidDel="001A0097">
                <w:delText>Boolean</w:delText>
              </w:r>
            </w:del>
            <w:ins w:id="130" w:author="Alexander Kimaru" w:date="2023-01-04T02:57:00Z">
              <w:r w:rsidR="001A0097">
                <w:t>varchar</w:t>
              </w:r>
            </w:ins>
          </w:p>
        </w:tc>
        <w:tc>
          <w:tcPr>
            <w:tcW w:w="1860" w:type="dxa"/>
            <w:shd w:val="clear" w:color="auto" w:fill="auto"/>
            <w:tcMar>
              <w:top w:w="100" w:type="dxa"/>
              <w:left w:w="100" w:type="dxa"/>
              <w:bottom w:w="100" w:type="dxa"/>
              <w:right w:w="100" w:type="dxa"/>
            </w:tcMar>
          </w:tcPr>
          <w:p w14:paraId="652F545E" w14:textId="7929D7F7" w:rsidR="00600FC3" w:rsidRDefault="001A0097">
            <w:pPr>
              <w:widowControl w:val="0"/>
              <w:pBdr>
                <w:top w:val="nil"/>
                <w:left w:val="nil"/>
                <w:bottom w:val="nil"/>
                <w:right w:val="nil"/>
                <w:between w:val="nil"/>
              </w:pBdr>
              <w:spacing w:line="240" w:lineRule="auto"/>
            </w:pPr>
            <w:ins w:id="131" w:author="Alexander Kimaru" w:date="2023-01-04T02:57:00Z">
              <w:r>
                <w:t>10</w:t>
              </w:r>
            </w:ins>
            <w:del w:id="132" w:author="Alexander Kimaru" w:date="2023-01-04T02:57:00Z">
              <w:r w:rsidR="00000000" w:rsidDel="001A0097">
                <w:delText>40</w:delText>
              </w:r>
            </w:del>
          </w:p>
        </w:tc>
        <w:tc>
          <w:tcPr>
            <w:tcW w:w="1860" w:type="dxa"/>
            <w:shd w:val="clear" w:color="auto" w:fill="auto"/>
            <w:tcMar>
              <w:top w:w="100" w:type="dxa"/>
              <w:left w:w="100" w:type="dxa"/>
              <w:bottom w:w="100" w:type="dxa"/>
              <w:right w:w="100" w:type="dxa"/>
            </w:tcMar>
          </w:tcPr>
          <w:p w14:paraId="63C481FF" w14:textId="77777777" w:rsidR="00600FC3" w:rsidRDefault="00000000">
            <w:pPr>
              <w:widowControl w:val="0"/>
              <w:pBdr>
                <w:top w:val="nil"/>
                <w:left w:val="nil"/>
                <w:bottom w:val="nil"/>
                <w:right w:val="nil"/>
                <w:between w:val="nil"/>
              </w:pBdr>
              <w:spacing w:line="240" w:lineRule="auto"/>
            </w:pPr>
            <w:r>
              <w:t>NOT NULL</w:t>
            </w:r>
          </w:p>
        </w:tc>
      </w:tr>
      <w:tr w:rsidR="00600FC3" w14:paraId="00CC14C9" w14:textId="77777777">
        <w:tc>
          <w:tcPr>
            <w:tcW w:w="1860" w:type="dxa"/>
            <w:shd w:val="clear" w:color="auto" w:fill="auto"/>
            <w:tcMar>
              <w:top w:w="100" w:type="dxa"/>
              <w:left w:w="100" w:type="dxa"/>
              <w:bottom w:w="100" w:type="dxa"/>
              <w:right w:w="100" w:type="dxa"/>
            </w:tcMar>
          </w:tcPr>
          <w:p w14:paraId="3CE7C113" w14:textId="77777777" w:rsidR="00600FC3" w:rsidRDefault="00000000">
            <w:pPr>
              <w:widowControl w:val="0"/>
              <w:pBdr>
                <w:top w:val="nil"/>
                <w:left w:val="nil"/>
                <w:bottom w:val="nil"/>
                <w:right w:val="nil"/>
                <w:between w:val="nil"/>
              </w:pBdr>
              <w:spacing w:line="240" w:lineRule="auto"/>
            </w:pPr>
            <w:r>
              <w:t>Last Login</w:t>
            </w:r>
          </w:p>
        </w:tc>
        <w:tc>
          <w:tcPr>
            <w:tcW w:w="1950" w:type="dxa"/>
            <w:shd w:val="clear" w:color="auto" w:fill="auto"/>
            <w:tcMar>
              <w:top w:w="100" w:type="dxa"/>
              <w:left w:w="100" w:type="dxa"/>
              <w:bottom w:w="100" w:type="dxa"/>
              <w:right w:w="100" w:type="dxa"/>
            </w:tcMar>
          </w:tcPr>
          <w:p w14:paraId="21E6BD76" w14:textId="77777777" w:rsidR="00600FC3" w:rsidRDefault="00000000">
            <w:pPr>
              <w:widowControl w:val="0"/>
              <w:pBdr>
                <w:top w:val="nil"/>
                <w:left w:val="nil"/>
                <w:bottom w:val="nil"/>
                <w:right w:val="nil"/>
                <w:between w:val="nil"/>
              </w:pBdr>
              <w:spacing w:line="240" w:lineRule="auto"/>
            </w:pPr>
            <w:proofErr w:type="spellStart"/>
            <w:r>
              <w:t>last_login</w:t>
            </w:r>
            <w:proofErr w:type="spellEnd"/>
          </w:p>
        </w:tc>
        <w:tc>
          <w:tcPr>
            <w:tcW w:w="1770" w:type="dxa"/>
            <w:shd w:val="clear" w:color="auto" w:fill="auto"/>
            <w:tcMar>
              <w:top w:w="100" w:type="dxa"/>
              <w:left w:w="100" w:type="dxa"/>
              <w:bottom w:w="100" w:type="dxa"/>
              <w:right w:w="100" w:type="dxa"/>
            </w:tcMar>
          </w:tcPr>
          <w:p w14:paraId="2BFF1D41" w14:textId="09E57F6A" w:rsidR="00600FC3" w:rsidRDefault="00000000">
            <w:pPr>
              <w:widowControl w:val="0"/>
              <w:pBdr>
                <w:top w:val="nil"/>
                <w:left w:val="nil"/>
                <w:bottom w:val="nil"/>
                <w:right w:val="nil"/>
                <w:between w:val="nil"/>
              </w:pBdr>
              <w:spacing w:line="240" w:lineRule="auto"/>
            </w:pPr>
            <w:del w:id="133" w:author="Alexander Kimaru" w:date="2023-01-04T02:58:00Z">
              <w:r w:rsidDel="001A0097">
                <w:delText>datetime</w:delText>
              </w:r>
            </w:del>
            <w:ins w:id="134" w:author="Alexander Kimaru" w:date="2023-01-04T02:58:00Z">
              <w:r w:rsidR="001A0097">
                <w:t>timestamp</w:t>
              </w:r>
            </w:ins>
          </w:p>
        </w:tc>
        <w:tc>
          <w:tcPr>
            <w:tcW w:w="1860" w:type="dxa"/>
            <w:shd w:val="clear" w:color="auto" w:fill="auto"/>
            <w:tcMar>
              <w:top w:w="100" w:type="dxa"/>
              <w:left w:w="100" w:type="dxa"/>
              <w:bottom w:w="100" w:type="dxa"/>
              <w:right w:w="100" w:type="dxa"/>
            </w:tcMar>
          </w:tcPr>
          <w:p w14:paraId="751201BB" w14:textId="77777777" w:rsidR="00600FC3" w:rsidRDefault="00000000">
            <w:pPr>
              <w:widowControl w:val="0"/>
              <w:pBdr>
                <w:top w:val="nil"/>
                <w:left w:val="nil"/>
                <w:bottom w:val="nil"/>
                <w:right w:val="nil"/>
                <w:between w:val="nil"/>
              </w:pBdr>
              <w:spacing w:line="240" w:lineRule="auto"/>
            </w:pPr>
            <w:r>
              <w:t>100</w:t>
            </w:r>
          </w:p>
        </w:tc>
        <w:tc>
          <w:tcPr>
            <w:tcW w:w="1860" w:type="dxa"/>
            <w:shd w:val="clear" w:color="auto" w:fill="auto"/>
            <w:tcMar>
              <w:top w:w="100" w:type="dxa"/>
              <w:left w:w="100" w:type="dxa"/>
              <w:bottom w:w="100" w:type="dxa"/>
              <w:right w:w="100" w:type="dxa"/>
            </w:tcMar>
          </w:tcPr>
          <w:p w14:paraId="4ED948D6" w14:textId="77777777" w:rsidR="00600FC3" w:rsidRDefault="00000000">
            <w:pPr>
              <w:widowControl w:val="0"/>
              <w:pBdr>
                <w:top w:val="nil"/>
                <w:left w:val="nil"/>
                <w:bottom w:val="nil"/>
                <w:right w:val="nil"/>
                <w:between w:val="nil"/>
              </w:pBdr>
              <w:spacing w:line="240" w:lineRule="auto"/>
            </w:pPr>
            <w:r>
              <w:t>NULL</w:t>
            </w:r>
          </w:p>
        </w:tc>
      </w:tr>
      <w:tr w:rsidR="00600FC3" w14:paraId="63A11B64" w14:textId="77777777">
        <w:tc>
          <w:tcPr>
            <w:tcW w:w="1860" w:type="dxa"/>
            <w:shd w:val="clear" w:color="auto" w:fill="auto"/>
            <w:tcMar>
              <w:top w:w="100" w:type="dxa"/>
              <w:left w:w="100" w:type="dxa"/>
              <w:bottom w:w="100" w:type="dxa"/>
              <w:right w:w="100" w:type="dxa"/>
            </w:tcMar>
          </w:tcPr>
          <w:p w14:paraId="30460ABC" w14:textId="77777777" w:rsidR="00600FC3" w:rsidRDefault="00000000">
            <w:pPr>
              <w:widowControl w:val="0"/>
              <w:spacing w:line="240" w:lineRule="auto"/>
            </w:pPr>
            <w:r>
              <w:t>Created At</w:t>
            </w:r>
          </w:p>
        </w:tc>
        <w:tc>
          <w:tcPr>
            <w:tcW w:w="1950" w:type="dxa"/>
            <w:shd w:val="clear" w:color="auto" w:fill="auto"/>
            <w:tcMar>
              <w:top w:w="100" w:type="dxa"/>
              <w:left w:w="100" w:type="dxa"/>
              <w:bottom w:w="100" w:type="dxa"/>
              <w:right w:w="100" w:type="dxa"/>
            </w:tcMar>
          </w:tcPr>
          <w:p w14:paraId="0A168C1E" w14:textId="77777777" w:rsidR="00600FC3" w:rsidRDefault="00000000">
            <w:pPr>
              <w:widowControl w:val="0"/>
              <w:spacing w:line="240" w:lineRule="auto"/>
            </w:pPr>
            <w:proofErr w:type="spellStart"/>
            <w:r>
              <w:t>created_at</w:t>
            </w:r>
            <w:proofErr w:type="spellEnd"/>
          </w:p>
        </w:tc>
        <w:tc>
          <w:tcPr>
            <w:tcW w:w="1770" w:type="dxa"/>
            <w:shd w:val="clear" w:color="auto" w:fill="auto"/>
            <w:tcMar>
              <w:top w:w="100" w:type="dxa"/>
              <w:left w:w="100" w:type="dxa"/>
              <w:bottom w:w="100" w:type="dxa"/>
              <w:right w:w="100" w:type="dxa"/>
            </w:tcMar>
          </w:tcPr>
          <w:p w14:paraId="1E0A1442" w14:textId="65EC5234" w:rsidR="00600FC3" w:rsidRDefault="001A0097">
            <w:pPr>
              <w:widowControl w:val="0"/>
              <w:spacing w:line="240" w:lineRule="auto"/>
            </w:pPr>
            <w:ins w:id="135" w:author="Alexander Kimaru" w:date="2023-01-04T02:58:00Z">
              <w:r>
                <w:t>timestamp</w:t>
              </w:r>
            </w:ins>
            <w:del w:id="136" w:author="Alexander Kimaru" w:date="2023-01-04T02:58:00Z">
              <w:r w:rsidR="00000000" w:rsidDel="001A0097">
                <w:delText>datetime</w:delText>
              </w:r>
            </w:del>
          </w:p>
        </w:tc>
        <w:tc>
          <w:tcPr>
            <w:tcW w:w="1860" w:type="dxa"/>
            <w:shd w:val="clear" w:color="auto" w:fill="auto"/>
            <w:tcMar>
              <w:top w:w="100" w:type="dxa"/>
              <w:left w:w="100" w:type="dxa"/>
              <w:bottom w:w="100" w:type="dxa"/>
              <w:right w:w="100" w:type="dxa"/>
            </w:tcMar>
          </w:tcPr>
          <w:p w14:paraId="03B7F066" w14:textId="77777777" w:rsidR="00600FC3" w:rsidRDefault="00000000">
            <w:pPr>
              <w:widowControl w:val="0"/>
              <w:spacing w:line="240" w:lineRule="auto"/>
            </w:pPr>
            <w:r>
              <w:t>30</w:t>
            </w:r>
          </w:p>
        </w:tc>
        <w:tc>
          <w:tcPr>
            <w:tcW w:w="1860" w:type="dxa"/>
            <w:shd w:val="clear" w:color="auto" w:fill="auto"/>
            <w:tcMar>
              <w:top w:w="100" w:type="dxa"/>
              <w:left w:w="100" w:type="dxa"/>
              <w:bottom w:w="100" w:type="dxa"/>
              <w:right w:w="100" w:type="dxa"/>
            </w:tcMar>
          </w:tcPr>
          <w:p w14:paraId="428E2EAB" w14:textId="77777777" w:rsidR="00600FC3" w:rsidRDefault="00000000">
            <w:pPr>
              <w:widowControl w:val="0"/>
              <w:pBdr>
                <w:top w:val="nil"/>
                <w:left w:val="nil"/>
                <w:bottom w:val="nil"/>
                <w:right w:val="nil"/>
                <w:between w:val="nil"/>
              </w:pBdr>
              <w:spacing w:line="240" w:lineRule="auto"/>
            </w:pPr>
            <w:r>
              <w:t>Not null</w:t>
            </w:r>
          </w:p>
        </w:tc>
      </w:tr>
      <w:tr w:rsidR="00600FC3" w14:paraId="7AC9AE52" w14:textId="77777777">
        <w:tc>
          <w:tcPr>
            <w:tcW w:w="1860" w:type="dxa"/>
            <w:shd w:val="clear" w:color="auto" w:fill="auto"/>
            <w:tcMar>
              <w:top w:w="100" w:type="dxa"/>
              <w:left w:w="100" w:type="dxa"/>
              <w:bottom w:w="100" w:type="dxa"/>
              <w:right w:w="100" w:type="dxa"/>
            </w:tcMar>
          </w:tcPr>
          <w:p w14:paraId="36A4B594" w14:textId="77777777" w:rsidR="00600FC3" w:rsidRDefault="00000000">
            <w:pPr>
              <w:widowControl w:val="0"/>
              <w:spacing w:line="240" w:lineRule="auto"/>
            </w:pPr>
            <w:r>
              <w:t>Updated At</w:t>
            </w:r>
          </w:p>
        </w:tc>
        <w:tc>
          <w:tcPr>
            <w:tcW w:w="1950" w:type="dxa"/>
            <w:shd w:val="clear" w:color="auto" w:fill="auto"/>
            <w:tcMar>
              <w:top w:w="100" w:type="dxa"/>
              <w:left w:w="100" w:type="dxa"/>
              <w:bottom w:w="100" w:type="dxa"/>
              <w:right w:w="100" w:type="dxa"/>
            </w:tcMar>
          </w:tcPr>
          <w:p w14:paraId="67D6B7F8" w14:textId="77777777" w:rsidR="00600FC3" w:rsidRDefault="00000000">
            <w:pPr>
              <w:widowControl w:val="0"/>
              <w:spacing w:line="240" w:lineRule="auto"/>
            </w:pPr>
            <w:proofErr w:type="spellStart"/>
            <w:r>
              <w:t>updated_at</w:t>
            </w:r>
            <w:proofErr w:type="spellEnd"/>
          </w:p>
        </w:tc>
        <w:tc>
          <w:tcPr>
            <w:tcW w:w="1770" w:type="dxa"/>
            <w:shd w:val="clear" w:color="auto" w:fill="auto"/>
            <w:tcMar>
              <w:top w:w="100" w:type="dxa"/>
              <w:left w:w="100" w:type="dxa"/>
              <w:bottom w:w="100" w:type="dxa"/>
              <w:right w:w="100" w:type="dxa"/>
            </w:tcMar>
          </w:tcPr>
          <w:p w14:paraId="335C90B1" w14:textId="596E84DA" w:rsidR="00600FC3" w:rsidRDefault="001A0097">
            <w:pPr>
              <w:widowControl w:val="0"/>
              <w:spacing w:line="240" w:lineRule="auto"/>
            </w:pPr>
            <w:ins w:id="137" w:author="Alexander Kimaru" w:date="2023-01-04T02:58:00Z">
              <w:r>
                <w:t>timestamp</w:t>
              </w:r>
            </w:ins>
            <w:del w:id="138" w:author="Alexander Kimaru" w:date="2023-01-04T02:58:00Z">
              <w:r w:rsidR="00000000" w:rsidDel="001A0097">
                <w:delText>datetime</w:delText>
              </w:r>
            </w:del>
          </w:p>
        </w:tc>
        <w:tc>
          <w:tcPr>
            <w:tcW w:w="1860" w:type="dxa"/>
            <w:shd w:val="clear" w:color="auto" w:fill="auto"/>
            <w:tcMar>
              <w:top w:w="100" w:type="dxa"/>
              <w:left w:w="100" w:type="dxa"/>
              <w:bottom w:w="100" w:type="dxa"/>
              <w:right w:w="100" w:type="dxa"/>
            </w:tcMar>
          </w:tcPr>
          <w:p w14:paraId="0127A9DA" w14:textId="77777777" w:rsidR="00600FC3" w:rsidRDefault="00000000">
            <w:pPr>
              <w:widowControl w:val="0"/>
              <w:spacing w:line="240" w:lineRule="auto"/>
            </w:pPr>
            <w:r>
              <w:t>30</w:t>
            </w:r>
          </w:p>
        </w:tc>
        <w:tc>
          <w:tcPr>
            <w:tcW w:w="1860" w:type="dxa"/>
            <w:shd w:val="clear" w:color="auto" w:fill="auto"/>
            <w:tcMar>
              <w:top w:w="100" w:type="dxa"/>
              <w:left w:w="100" w:type="dxa"/>
              <w:bottom w:w="100" w:type="dxa"/>
              <w:right w:w="100" w:type="dxa"/>
            </w:tcMar>
          </w:tcPr>
          <w:p w14:paraId="69ABB19C" w14:textId="77777777" w:rsidR="00600FC3" w:rsidRDefault="00000000">
            <w:pPr>
              <w:widowControl w:val="0"/>
              <w:pBdr>
                <w:top w:val="nil"/>
                <w:left w:val="nil"/>
                <w:bottom w:val="nil"/>
                <w:right w:val="nil"/>
                <w:between w:val="nil"/>
              </w:pBdr>
              <w:spacing w:line="240" w:lineRule="auto"/>
            </w:pPr>
            <w:r>
              <w:t>NULL</w:t>
            </w:r>
          </w:p>
        </w:tc>
      </w:tr>
      <w:tr w:rsidR="00600FC3" w14:paraId="0A66581B" w14:textId="77777777">
        <w:tc>
          <w:tcPr>
            <w:tcW w:w="1860" w:type="dxa"/>
            <w:shd w:val="clear" w:color="auto" w:fill="auto"/>
            <w:tcMar>
              <w:top w:w="100" w:type="dxa"/>
              <w:left w:w="100" w:type="dxa"/>
              <w:bottom w:w="100" w:type="dxa"/>
              <w:right w:w="100" w:type="dxa"/>
            </w:tcMar>
          </w:tcPr>
          <w:p w14:paraId="263186BD" w14:textId="77777777" w:rsidR="00600FC3" w:rsidRDefault="00000000">
            <w:pPr>
              <w:widowControl w:val="0"/>
              <w:spacing w:line="240" w:lineRule="auto"/>
            </w:pPr>
            <w:r>
              <w:t>Deleted At</w:t>
            </w:r>
          </w:p>
        </w:tc>
        <w:tc>
          <w:tcPr>
            <w:tcW w:w="1950" w:type="dxa"/>
            <w:shd w:val="clear" w:color="auto" w:fill="auto"/>
            <w:tcMar>
              <w:top w:w="100" w:type="dxa"/>
              <w:left w:w="100" w:type="dxa"/>
              <w:bottom w:w="100" w:type="dxa"/>
              <w:right w:w="100" w:type="dxa"/>
            </w:tcMar>
          </w:tcPr>
          <w:p w14:paraId="550AB961" w14:textId="77777777" w:rsidR="00600FC3" w:rsidRDefault="00000000">
            <w:pPr>
              <w:widowControl w:val="0"/>
              <w:spacing w:line="240" w:lineRule="auto"/>
            </w:pPr>
            <w:proofErr w:type="spellStart"/>
            <w:r>
              <w:t>deleted_at</w:t>
            </w:r>
            <w:proofErr w:type="spellEnd"/>
          </w:p>
        </w:tc>
        <w:tc>
          <w:tcPr>
            <w:tcW w:w="1770" w:type="dxa"/>
            <w:shd w:val="clear" w:color="auto" w:fill="auto"/>
            <w:tcMar>
              <w:top w:w="100" w:type="dxa"/>
              <w:left w:w="100" w:type="dxa"/>
              <w:bottom w:w="100" w:type="dxa"/>
              <w:right w:w="100" w:type="dxa"/>
            </w:tcMar>
          </w:tcPr>
          <w:p w14:paraId="1776AB56" w14:textId="4931BE5E" w:rsidR="00600FC3" w:rsidRDefault="001A0097">
            <w:pPr>
              <w:widowControl w:val="0"/>
              <w:spacing w:line="240" w:lineRule="auto"/>
            </w:pPr>
            <w:ins w:id="139" w:author="Alexander Kimaru" w:date="2023-01-04T02:58:00Z">
              <w:r>
                <w:t>timestamp</w:t>
              </w:r>
            </w:ins>
          </w:p>
        </w:tc>
        <w:tc>
          <w:tcPr>
            <w:tcW w:w="1860" w:type="dxa"/>
            <w:shd w:val="clear" w:color="auto" w:fill="auto"/>
            <w:tcMar>
              <w:top w:w="100" w:type="dxa"/>
              <w:left w:w="100" w:type="dxa"/>
              <w:bottom w:w="100" w:type="dxa"/>
              <w:right w:w="100" w:type="dxa"/>
            </w:tcMar>
          </w:tcPr>
          <w:p w14:paraId="3E97C7B3" w14:textId="77777777" w:rsidR="00600FC3" w:rsidRDefault="00600FC3">
            <w:pPr>
              <w:widowControl w:val="0"/>
              <w:spacing w:line="240" w:lineRule="auto"/>
            </w:pPr>
          </w:p>
        </w:tc>
        <w:tc>
          <w:tcPr>
            <w:tcW w:w="1860" w:type="dxa"/>
            <w:shd w:val="clear" w:color="auto" w:fill="auto"/>
            <w:tcMar>
              <w:top w:w="100" w:type="dxa"/>
              <w:left w:w="100" w:type="dxa"/>
              <w:bottom w:w="100" w:type="dxa"/>
              <w:right w:w="100" w:type="dxa"/>
            </w:tcMar>
          </w:tcPr>
          <w:p w14:paraId="5FD5067A" w14:textId="77777777" w:rsidR="00600FC3" w:rsidRDefault="00000000">
            <w:pPr>
              <w:widowControl w:val="0"/>
              <w:pBdr>
                <w:top w:val="nil"/>
                <w:left w:val="nil"/>
                <w:bottom w:val="nil"/>
                <w:right w:val="nil"/>
                <w:between w:val="nil"/>
              </w:pBdr>
              <w:spacing w:line="240" w:lineRule="auto"/>
            </w:pPr>
            <w:r>
              <w:t>NULL</w:t>
            </w:r>
          </w:p>
        </w:tc>
      </w:tr>
    </w:tbl>
    <w:p w14:paraId="134EB8DC" w14:textId="77777777" w:rsidR="00600FC3" w:rsidRDefault="00600FC3"/>
    <w:p w14:paraId="4E169A7A" w14:textId="77777777" w:rsidR="00600FC3" w:rsidRDefault="00000000">
      <w:pPr>
        <w:numPr>
          <w:ilvl w:val="0"/>
          <w:numId w:val="1"/>
        </w:numPr>
      </w:pPr>
      <w:r>
        <w:t>PROJECTS TABLE</w:t>
      </w:r>
    </w:p>
    <w:p w14:paraId="543109E5" w14:textId="77777777" w:rsidR="00600FC3" w:rsidRDefault="00600FC3">
      <w:pPr>
        <w:ind w:left="720"/>
      </w:pPr>
    </w:p>
    <w:tbl>
      <w:tblPr>
        <w:tblStyle w:val="a4"/>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8"/>
        <w:gridCol w:w="1728"/>
        <w:gridCol w:w="1728"/>
        <w:gridCol w:w="1728"/>
        <w:gridCol w:w="1728"/>
      </w:tblGrid>
      <w:tr w:rsidR="00600FC3" w14:paraId="0E58AA4C" w14:textId="77777777">
        <w:tc>
          <w:tcPr>
            <w:tcW w:w="1728" w:type="dxa"/>
            <w:shd w:val="clear" w:color="auto" w:fill="auto"/>
            <w:tcMar>
              <w:top w:w="100" w:type="dxa"/>
              <w:left w:w="100" w:type="dxa"/>
              <w:bottom w:w="100" w:type="dxa"/>
              <w:right w:w="100" w:type="dxa"/>
            </w:tcMar>
          </w:tcPr>
          <w:p w14:paraId="78556C48" w14:textId="77777777" w:rsidR="00600FC3" w:rsidRDefault="00000000">
            <w:pPr>
              <w:widowControl w:val="0"/>
              <w:spacing w:line="240" w:lineRule="auto"/>
            </w:pPr>
            <w:r>
              <w:t>FIELD</w:t>
            </w:r>
          </w:p>
        </w:tc>
        <w:tc>
          <w:tcPr>
            <w:tcW w:w="1728" w:type="dxa"/>
            <w:shd w:val="clear" w:color="auto" w:fill="auto"/>
            <w:tcMar>
              <w:top w:w="100" w:type="dxa"/>
              <w:left w:w="100" w:type="dxa"/>
              <w:bottom w:w="100" w:type="dxa"/>
              <w:right w:w="100" w:type="dxa"/>
            </w:tcMar>
          </w:tcPr>
          <w:p w14:paraId="0027FB0C" w14:textId="77777777" w:rsidR="00600FC3" w:rsidRDefault="00000000">
            <w:pPr>
              <w:widowControl w:val="0"/>
              <w:spacing w:line="240" w:lineRule="auto"/>
            </w:pPr>
            <w:r>
              <w:t>FIELD NAME</w:t>
            </w:r>
          </w:p>
        </w:tc>
        <w:tc>
          <w:tcPr>
            <w:tcW w:w="1728" w:type="dxa"/>
            <w:shd w:val="clear" w:color="auto" w:fill="auto"/>
            <w:tcMar>
              <w:top w:w="100" w:type="dxa"/>
              <w:left w:w="100" w:type="dxa"/>
              <w:bottom w:w="100" w:type="dxa"/>
              <w:right w:w="100" w:type="dxa"/>
            </w:tcMar>
          </w:tcPr>
          <w:p w14:paraId="18D6BCA0" w14:textId="77777777" w:rsidR="00600FC3" w:rsidRDefault="00000000">
            <w:pPr>
              <w:widowControl w:val="0"/>
              <w:spacing w:line="240" w:lineRule="auto"/>
            </w:pPr>
            <w:r>
              <w:t>DATATYPE</w:t>
            </w:r>
          </w:p>
        </w:tc>
        <w:tc>
          <w:tcPr>
            <w:tcW w:w="1728" w:type="dxa"/>
            <w:shd w:val="clear" w:color="auto" w:fill="auto"/>
            <w:tcMar>
              <w:top w:w="100" w:type="dxa"/>
              <w:left w:w="100" w:type="dxa"/>
              <w:bottom w:w="100" w:type="dxa"/>
              <w:right w:w="100" w:type="dxa"/>
            </w:tcMar>
          </w:tcPr>
          <w:p w14:paraId="010F01A0" w14:textId="77777777" w:rsidR="00600FC3" w:rsidRDefault="00000000">
            <w:pPr>
              <w:widowControl w:val="0"/>
              <w:spacing w:line="240" w:lineRule="auto"/>
            </w:pPr>
            <w:r>
              <w:t>LENGTH</w:t>
            </w:r>
          </w:p>
        </w:tc>
        <w:tc>
          <w:tcPr>
            <w:tcW w:w="1728" w:type="dxa"/>
            <w:shd w:val="clear" w:color="auto" w:fill="auto"/>
            <w:tcMar>
              <w:top w:w="100" w:type="dxa"/>
              <w:left w:w="100" w:type="dxa"/>
              <w:bottom w:w="100" w:type="dxa"/>
              <w:right w:w="100" w:type="dxa"/>
            </w:tcMar>
          </w:tcPr>
          <w:p w14:paraId="37BDFB26" w14:textId="77777777" w:rsidR="00600FC3" w:rsidRDefault="00000000">
            <w:pPr>
              <w:widowControl w:val="0"/>
              <w:spacing w:line="240" w:lineRule="auto"/>
            </w:pPr>
            <w:r>
              <w:t>NULLABLE?</w:t>
            </w:r>
          </w:p>
        </w:tc>
      </w:tr>
      <w:tr w:rsidR="00600FC3" w14:paraId="49EF5E43" w14:textId="77777777">
        <w:tc>
          <w:tcPr>
            <w:tcW w:w="1728" w:type="dxa"/>
            <w:shd w:val="clear" w:color="auto" w:fill="auto"/>
            <w:tcMar>
              <w:top w:w="100" w:type="dxa"/>
              <w:left w:w="100" w:type="dxa"/>
              <w:bottom w:w="100" w:type="dxa"/>
              <w:right w:w="100" w:type="dxa"/>
            </w:tcMar>
          </w:tcPr>
          <w:p w14:paraId="7A89CD51" w14:textId="77777777" w:rsidR="00600FC3" w:rsidRDefault="00000000">
            <w:pPr>
              <w:widowControl w:val="0"/>
              <w:pBdr>
                <w:top w:val="nil"/>
                <w:left w:val="nil"/>
                <w:bottom w:val="nil"/>
                <w:right w:val="nil"/>
                <w:between w:val="nil"/>
              </w:pBdr>
              <w:spacing w:line="240" w:lineRule="auto"/>
            </w:pPr>
            <w:r>
              <w:t>Project ID</w:t>
            </w:r>
          </w:p>
        </w:tc>
        <w:tc>
          <w:tcPr>
            <w:tcW w:w="1728" w:type="dxa"/>
            <w:shd w:val="clear" w:color="auto" w:fill="auto"/>
            <w:tcMar>
              <w:top w:w="100" w:type="dxa"/>
              <w:left w:w="100" w:type="dxa"/>
              <w:bottom w:w="100" w:type="dxa"/>
              <w:right w:w="100" w:type="dxa"/>
            </w:tcMar>
          </w:tcPr>
          <w:p w14:paraId="1396A6F9" w14:textId="77777777" w:rsidR="00600FC3" w:rsidRDefault="00000000">
            <w:pPr>
              <w:widowControl w:val="0"/>
              <w:pBdr>
                <w:top w:val="nil"/>
                <w:left w:val="nil"/>
                <w:bottom w:val="nil"/>
                <w:right w:val="nil"/>
                <w:between w:val="nil"/>
              </w:pBdr>
              <w:spacing w:line="240" w:lineRule="auto"/>
            </w:pPr>
            <w:proofErr w:type="spellStart"/>
            <w:r>
              <w:t>project_id</w:t>
            </w:r>
            <w:proofErr w:type="spellEnd"/>
          </w:p>
        </w:tc>
        <w:tc>
          <w:tcPr>
            <w:tcW w:w="1728" w:type="dxa"/>
            <w:shd w:val="clear" w:color="auto" w:fill="auto"/>
            <w:tcMar>
              <w:top w:w="100" w:type="dxa"/>
              <w:left w:w="100" w:type="dxa"/>
              <w:bottom w:w="100" w:type="dxa"/>
              <w:right w:w="100" w:type="dxa"/>
            </w:tcMar>
          </w:tcPr>
          <w:p w14:paraId="15904C64" w14:textId="77777777" w:rsidR="00600FC3" w:rsidRDefault="00000000">
            <w:pPr>
              <w:widowControl w:val="0"/>
              <w:spacing w:line="240" w:lineRule="auto"/>
            </w:pPr>
            <w:r>
              <w:t xml:space="preserve">int, </w:t>
            </w:r>
            <w:proofErr w:type="spellStart"/>
            <w:r>
              <w:t>auto_increment</w:t>
            </w:r>
            <w:proofErr w:type="spellEnd"/>
            <w:r>
              <w:t xml:space="preserve"> (Primary </w:t>
            </w:r>
            <w:proofErr w:type="spellStart"/>
            <w:r>
              <w:t>Ke</w:t>
            </w:r>
            <w:proofErr w:type="spellEnd"/>
          </w:p>
        </w:tc>
        <w:tc>
          <w:tcPr>
            <w:tcW w:w="1728" w:type="dxa"/>
            <w:shd w:val="clear" w:color="auto" w:fill="auto"/>
            <w:tcMar>
              <w:top w:w="100" w:type="dxa"/>
              <w:left w:w="100" w:type="dxa"/>
              <w:bottom w:w="100" w:type="dxa"/>
              <w:right w:w="100" w:type="dxa"/>
            </w:tcMar>
          </w:tcPr>
          <w:p w14:paraId="5BCF5911" w14:textId="77777777" w:rsidR="00600FC3" w:rsidRDefault="00000000">
            <w:pPr>
              <w:widowControl w:val="0"/>
              <w:pBdr>
                <w:top w:val="nil"/>
                <w:left w:val="nil"/>
                <w:bottom w:val="nil"/>
                <w:right w:val="nil"/>
                <w:between w:val="nil"/>
              </w:pBdr>
              <w:spacing w:line="240" w:lineRule="auto"/>
            </w:pPr>
            <w:r>
              <w:t>10</w:t>
            </w:r>
          </w:p>
        </w:tc>
        <w:tc>
          <w:tcPr>
            <w:tcW w:w="1728" w:type="dxa"/>
            <w:shd w:val="clear" w:color="auto" w:fill="auto"/>
            <w:tcMar>
              <w:top w:w="100" w:type="dxa"/>
              <w:left w:w="100" w:type="dxa"/>
              <w:bottom w:w="100" w:type="dxa"/>
              <w:right w:w="100" w:type="dxa"/>
            </w:tcMar>
          </w:tcPr>
          <w:p w14:paraId="3C98B89E" w14:textId="77777777" w:rsidR="00600FC3" w:rsidRDefault="00000000">
            <w:pPr>
              <w:widowControl w:val="0"/>
              <w:pBdr>
                <w:top w:val="nil"/>
                <w:left w:val="nil"/>
                <w:bottom w:val="nil"/>
                <w:right w:val="nil"/>
                <w:between w:val="nil"/>
              </w:pBdr>
              <w:spacing w:line="240" w:lineRule="auto"/>
            </w:pPr>
            <w:r>
              <w:t>NOT NULL</w:t>
            </w:r>
          </w:p>
        </w:tc>
      </w:tr>
      <w:tr w:rsidR="00600FC3" w14:paraId="383DE2F0" w14:textId="77777777">
        <w:tc>
          <w:tcPr>
            <w:tcW w:w="1728" w:type="dxa"/>
            <w:shd w:val="clear" w:color="auto" w:fill="auto"/>
            <w:tcMar>
              <w:top w:w="100" w:type="dxa"/>
              <w:left w:w="100" w:type="dxa"/>
              <w:bottom w:w="100" w:type="dxa"/>
              <w:right w:w="100" w:type="dxa"/>
            </w:tcMar>
          </w:tcPr>
          <w:p w14:paraId="7F001A82" w14:textId="77777777" w:rsidR="00600FC3" w:rsidRDefault="00000000">
            <w:pPr>
              <w:widowControl w:val="0"/>
              <w:pBdr>
                <w:top w:val="nil"/>
                <w:left w:val="nil"/>
                <w:bottom w:val="nil"/>
                <w:right w:val="nil"/>
                <w:between w:val="nil"/>
              </w:pBdr>
              <w:spacing w:line="240" w:lineRule="auto"/>
            </w:pPr>
            <w:r>
              <w:t>Project</w:t>
            </w:r>
          </w:p>
        </w:tc>
        <w:tc>
          <w:tcPr>
            <w:tcW w:w="1728" w:type="dxa"/>
            <w:shd w:val="clear" w:color="auto" w:fill="auto"/>
            <w:tcMar>
              <w:top w:w="100" w:type="dxa"/>
              <w:left w:w="100" w:type="dxa"/>
              <w:bottom w:w="100" w:type="dxa"/>
              <w:right w:w="100" w:type="dxa"/>
            </w:tcMar>
          </w:tcPr>
          <w:p w14:paraId="4205FC31" w14:textId="3FAC12C1" w:rsidR="00600FC3" w:rsidRDefault="00000000">
            <w:pPr>
              <w:widowControl w:val="0"/>
              <w:pBdr>
                <w:top w:val="nil"/>
                <w:left w:val="nil"/>
                <w:bottom w:val="nil"/>
                <w:right w:val="nil"/>
                <w:between w:val="nil"/>
              </w:pBdr>
              <w:spacing w:line="240" w:lineRule="auto"/>
            </w:pPr>
            <w:del w:id="140" w:author="Alexander Kimaru" w:date="2023-01-04T02:58:00Z">
              <w:r w:rsidDel="001A0097">
                <w:delText>project</w:delText>
              </w:r>
            </w:del>
            <w:ins w:id="141" w:author="Alexander Kimaru" w:date="2023-01-04T02:58:00Z">
              <w:r w:rsidR="001A0097">
                <w:t>description</w:t>
              </w:r>
            </w:ins>
          </w:p>
        </w:tc>
        <w:tc>
          <w:tcPr>
            <w:tcW w:w="1728" w:type="dxa"/>
            <w:shd w:val="clear" w:color="auto" w:fill="auto"/>
            <w:tcMar>
              <w:top w:w="100" w:type="dxa"/>
              <w:left w:w="100" w:type="dxa"/>
              <w:bottom w:w="100" w:type="dxa"/>
              <w:right w:w="100" w:type="dxa"/>
            </w:tcMar>
          </w:tcPr>
          <w:p w14:paraId="7AA8AD27" w14:textId="1C5BDB8C" w:rsidR="00600FC3" w:rsidRDefault="00000000">
            <w:pPr>
              <w:widowControl w:val="0"/>
              <w:pBdr>
                <w:top w:val="nil"/>
                <w:left w:val="nil"/>
                <w:bottom w:val="nil"/>
                <w:right w:val="nil"/>
                <w:between w:val="nil"/>
              </w:pBdr>
              <w:spacing w:line="240" w:lineRule="auto"/>
            </w:pPr>
            <w:del w:id="142" w:author="Alexander Kimaru" w:date="2023-01-04T02:58:00Z">
              <w:r w:rsidDel="001A0097">
                <w:delText>varchar</w:delText>
              </w:r>
            </w:del>
            <w:ins w:id="143" w:author="Alexander Kimaru" w:date="2023-01-04T02:58:00Z">
              <w:r w:rsidR="001A0097">
                <w:t>text</w:t>
              </w:r>
            </w:ins>
          </w:p>
        </w:tc>
        <w:tc>
          <w:tcPr>
            <w:tcW w:w="1728" w:type="dxa"/>
            <w:shd w:val="clear" w:color="auto" w:fill="auto"/>
            <w:tcMar>
              <w:top w:w="100" w:type="dxa"/>
              <w:left w:w="100" w:type="dxa"/>
              <w:bottom w:w="100" w:type="dxa"/>
              <w:right w:w="100" w:type="dxa"/>
            </w:tcMar>
          </w:tcPr>
          <w:p w14:paraId="3407AAB4" w14:textId="77777777" w:rsidR="00600FC3" w:rsidRDefault="00000000">
            <w:pPr>
              <w:widowControl w:val="0"/>
              <w:pBdr>
                <w:top w:val="nil"/>
                <w:left w:val="nil"/>
                <w:bottom w:val="nil"/>
                <w:right w:val="nil"/>
                <w:between w:val="nil"/>
              </w:pBdr>
              <w:spacing w:line="240" w:lineRule="auto"/>
            </w:pPr>
            <w:del w:id="144" w:author="Alexander Kimaru" w:date="2023-01-04T02:58:00Z">
              <w:r w:rsidDel="001A0097">
                <w:delText>255</w:delText>
              </w:r>
            </w:del>
          </w:p>
        </w:tc>
        <w:tc>
          <w:tcPr>
            <w:tcW w:w="1728" w:type="dxa"/>
            <w:shd w:val="clear" w:color="auto" w:fill="auto"/>
            <w:tcMar>
              <w:top w:w="100" w:type="dxa"/>
              <w:left w:w="100" w:type="dxa"/>
              <w:bottom w:w="100" w:type="dxa"/>
              <w:right w:w="100" w:type="dxa"/>
            </w:tcMar>
          </w:tcPr>
          <w:p w14:paraId="252C86D8" w14:textId="77777777" w:rsidR="00600FC3" w:rsidRDefault="00000000">
            <w:pPr>
              <w:widowControl w:val="0"/>
              <w:pBdr>
                <w:top w:val="nil"/>
                <w:left w:val="nil"/>
                <w:bottom w:val="nil"/>
                <w:right w:val="nil"/>
                <w:between w:val="nil"/>
              </w:pBdr>
              <w:spacing w:line="240" w:lineRule="auto"/>
            </w:pPr>
            <w:r>
              <w:t>NOT NULL</w:t>
            </w:r>
          </w:p>
        </w:tc>
      </w:tr>
      <w:tr w:rsidR="00600FC3" w14:paraId="6D63EF02" w14:textId="77777777">
        <w:tc>
          <w:tcPr>
            <w:tcW w:w="1728" w:type="dxa"/>
            <w:shd w:val="clear" w:color="auto" w:fill="auto"/>
            <w:tcMar>
              <w:top w:w="100" w:type="dxa"/>
              <w:left w:w="100" w:type="dxa"/>
              <w:bottom w:w="100" w:type="dxa"/>
              <w:right w:w="100" w:type="dxa"/>
            </w:tcMar>
          </w:tcPr>
          <w:p w14:paraId="3937DC31" w14:textId="77777777" w:rsidR="00600FC3" w:rsidRDefault="00000000">
            <w:pPr>
              <w:widowControl w:val="0"/>
              <w:spacing w:line="240" w:lineRule="auto"/>
            </w:pPr>
            <w:r>
              <w:t>Created At</w:t>
            </w:r>
          </w:p>
        </w:tc>
        <w:tc>
          <w:tcPr>
            <w:tcW w:w="1728" w:type="dxa"/>
            <w:shd w:val="clear" w:color="auto" w:fill="auto"/>
            <w:tcMar>
              <w:top w:w="100" w:type="dxa"/>
              <w:left w:w="100" w:type="dxa"/>
              <w:bottom w:w="100" w:type="dxa"/>
              <w:right w:w="100" w:type="dxa"/>
            </w:tcMar>
          </w:tcPr>
          <w:p w14:paraId="2F0716D3" w14:textId="77777777" w:rsidR="00600FC3" w:rsidRDefault="00000000">
            <w:pPr>
              <w:widowControl w:val="0"/>
              <w:spacing w:line="240" w:lineRule="auto"/>
            </w:pPr>
            <w:proofErr w:type="spellStart"/>
            <w:r>
              <w:t>created_at</w:t>
            </w:r>
            <w:proofErr w:type="spellEnd"/>
          </w:p>
        </w:tc>
        <w:tc>
          <w:tcPr>
            <w:tcW w:w="1728" w:type="dxa"/>
            <w:shd w:val="clear" w:color="auto" w:fill="auto"/>
            <w:tcMar>
              <w:top w:w="100" w:type="dxa"/>
              <w:left w:w="100" w:type="dxa"/>
              <w:bottom w:w="100" w:type="dxa"/>
              <w:right w:w="100" w:type="dxa"/>
            </w:tcMar>
          </w:tcPr>
          <w:p w14:paraId="3E035A05" w14:textId="77777777" w:rsidR="00600FC3" w:rsidRDefault="00000000">
            <w:pPr>
              <w:widowControl w:val="0"/>
              <w:spacing w:line="240" w:lineRule="auto"/>
            </w:pPr>
            <w:r>
              <w:t>datetime</w:t>
            </w:r>
          </w:p>
        </w:tc>
        <w:tc>
          <w:tcPr>
            <w:tcW w:w="1728" w:type="dxa"/>
            <w:shd w:val="clear" w:color="auto" w:fill="auto"/>
            <w:tcMar>
              <w:top w:w="100" w:type="dxa"/>
              <w:left w:w="100" w:type="dxa"/>
              <w:bottom w:w="100" w:type="dxa"/>
              <w:right w:w="100" w:type="dxa"/>
            </w:tcMar>
          </w:tcPr>
          <w:p w14:paraId="21A14297" w14:textId="77777777" w:rsidR="00600FC3" w:rsidRDefault="00000000">
            <w:pPr>
              <w:widowControl w:val="0"/>
              <w:spacing w:line="240" w:lineRule="auto"/>
            </w:pPr>
            <w:r>
              <w:t>30</w:t>
            </w:r>
          </w:p>
        </w:tc>
        <w:tc>
          <w:tcPr>
            <w:tcW w:w="1728" w:type="dxa"/>
            <w:shd w:val="clear" w:color="auto" w:fill="auto"/>
            <w:tcMar>
              <w:top w:w="100" w:type="dxa"/>
              <w:left w:w="100" w:type="dxa"/>
              <w:bottom w:w="100" w:type="dxa"/>
              <w:right w:w="100" w:type="dxa"/>
            </w:tcMar>
          </w:tcPr>
          <w:p w14:paraId="42846D5A" w14:textId="77777777" w:rsidR="00600FC3" w:rsidRDefault="00000000">
            <w:pPr>
              <w:widowControl w:val="0"/>
              <w:spacing w:line="240" w:lineRule="auto"/>
            </w:pPr>
            <w:r>
              <w:t>Not null</w:t>
            </w:r>
          </w:p>
        </w:tc>
      </w:tr>
      <w:tr w:rsidR="00600FC3" w14:paraId="547152E9" w14:textId="77777777">
        <w:tc>
          <w:tcPr>
            <w:tcW w:w="1728" w:type="dxa"/>
            <w:shd w:val="clear" w:color="auto" w:fill="auto"/>
            <w:tcMar>
              <w:top w:w="100" w:type="dxa"/>
              <w:left w:w="100" w:type="dxa"/>
              <w:bottom w:w="100" w:type="dxa"/>
              <w:right w:w="100" w:type="dxa"/>
            </w:tcMar>
          </w:tcPr>
          <w:p w14:paraId="2DD50D59" w14:textId="77777777" w:rsidR="00600FC3" w:rsidRDefault="00000000">
            <w:pPr>
              <w:widowControl w:val="0"/>
              <w:spacing w:line="240" w:lineRule="auto"/>
            </w:pPr>
            <w:r>
              <w:t>Updated At</w:t>
            </w:r>
          </w:p>
        </w:tc>
        <w:tc>
          <w:tcPr>
            <w:tcW w:w="1728" w:type="dxa"/>
            <w:shd w:val="clear" w:color="auto" w:fill="auto"/>
            <w:tcMar>
              <w:top w:w="100" w:type="dxa"/>
              <w:left w:w="100" w:type="dxa"/>
              <w:bottom w:w="100" w:type="dxa"/>
              <w:right w:w="100" w:type="dxa"/>
            </w:tcMar>
          </w:tcPr>
          <w:p w14:paraId="616DDF47" w14:textId="77777777" w:rsidR="00600FC3" w:rsidRDefault="00000000">
            <w:pPr>
              <w:widowControl w:val="0"/>
              <w:spacing w:line="240" w:lineRule="auto"/>
            </w:pPr>
            <w:proofErr w:type="spellStart"/>
            <w:r>
              <w:t>updated_at</w:t>
            </w:r>
            <w:proofErr w:type="spellEnd"/>
          </w:p>
        </w:tc>
        <w:tc>
          <w:tcPr>
            <w:tcW w:w="1728" w:type="dxa"/>
            <w:shd w:val="clear" w:color="auto" w:fill="auto"/>
            <w:tcMar>
              <w:top w:w="100" w:type="dxa"/>
              <w:left w:w="100" w:type="dxa"/>
              <w:bottom w:w="100" w:type="dxa"/>
              <w:right w:w="100" w:type="dxa"/>
            </w:tcMar>
          </w:tcPr>
          <w:p w14:paraId="4F1B9FBA" w14:textId="77777777" w:rsidR="00600FC3" w:rsidRDefault="00000000">
            <w:pPr>
              <w:widowControl w:val="0"/>
              <w:spacing w:line="240" w:lineRule="auto"/>
            </w:pPr>
            <w:r>
              <w:t>datetime</w:t>
            </w:r>
          </w:p>
        </w:tc>
        <w:tc>
          <w:tcPr>
            <w:tcW w:w="1728" w:type="dxa"/>
            <w:shd w:val="clear" w:color="auto" w:fill="auto"/>
            <w:tcMar>
              <w:top w:w="100" w:type="dxa"/>
              <w:left w:w="100" w:type="dxa"/>
              <w:bottom w:w="100" w:type="dxa"/>
              <w:right w:w="100" w:type="dxa"/>
            </w:tcMar>
          </w:tcPr>
          <w:p w14:paraId="71CB82DA" w14:textId="77777777" w:rsidR="00600FC3" w:rsidRDefault="00000000">
            <w:pPr>
              <w:widowControl w:val="0"/>
              <w:spacing w:line="240" w:lineRule="auto"/>
            </w:pPr>
            <w:r>
              <w:t>30</w:t>
            </w:r>
          </w:p>
        </w:tc>
        <w:tc>
          <w:tcPr>
            <w:tcW w:w="1728" w:type="dxa"/>
            <w:shd w:val="clear" w:color="auto" w:fill="auto"/>
            <w:tcMar>
              <w:top w:w="100" w:type="dxa"/>
              <w:left w:w="100" w:type="dxa"/>
              <w:bottom w:w="100" w:type="dxa"/>
              <w:right w:w="100" w:type="dxa"/>
            </w:tcMar>
          </w:tcPr>
          <w:p w14:paraId="2767CEB2" w14:textId="77777777" w:rsidR="00600FC3" w:rsidRDefault="00000000">
            <w:pPr>
              <w:widowControl w:val="0"/>
              <w:spacing w:line="240" w:lineRule="auto"/>
            </w:pPr>
            <w:r>
              <w:t>NULL</w:t>
            </w:r>
          </w:p>
        </w:tc>
      </w:tr>
      <w:tr w:rsidR="00600FC3" w14:paraId="56B2CD12" w14:textId="77777777">
        <w:tc>
          <w:tcPr>
            <w:tcW w:w="1728" w:type="dxa"/>
            <w:shd w:val="clear" w:color="auto" w:fill="auto"/>
            <w:tcMar>
              <w:top w:w="100" w:type="dxa"/>
              <w:left w:w="100" w:type="dxa"/>
              <w:bottom w:w="100" w:type="dxa"/>
              <w:right w:w="100" w:type="dxa"/>
            </w:tcMar>
          </w:tcPr>
          <w:p w14:paraId="1A86A317" w14:textId="77777777" w:rsidR="00600FC3" w:rsidRDefault="00000000">
            <w:pPr>
              <w:widowControl w:val="0"/>
              <w:spacing w:line="240" w:lineRule="auto"/>
            </w:pPr>
            <w:proofErr w:type="spellStart"/>
            <w:r>
              <w:t>uSER</w:t>
            </w:r>
            <w:proofErr w:type="spellEnd"/>
          </w:p>
        </w:tc>
        <w:tc>
          <w:tcPr>
            <w:tcW w:w="1728" w:type="dxa"/>
            <w:shd w:val="clear" w:color="auto" w:fill="auto"/>
            <w:tcMar>
              <w:top w:w="100" w:type="dxa"/>
              <w:left w:w="100" w:type="dxa"/>
              <w:bottom w:w="100" w:type="dxa"/>
              <w:right w:w="100" w:type="dxa"/>
            </w:tcMar>
          </w:tcPr>
          <w:p w14:paraId="3A2B7928" w14:textId="4109FCD2" w:rsidR="00600FC3" w:rsidRDefault="00817A31">
            <w:pPr>
              <w:widowControl w:val="0"/>
              <w:spacing w:line="240" w:lineRule="auto"/>
            </w:pPr>
            <w:proofErr w:type="spellStart"/>
            <w:r>
              <w:t>U</w:t>
            </w:r>
            <w:r w:rsidR="00000000">
              <w:t>ser</w:t>
            </w:r>
            <w:ins w:id="145" w:author="Alexander Kimaru" w:date="2023-01-04T03:03:00Z">
              <w:r>
                <w:t>_id</w:t>
              </w:r>
            </w:ins>
            <w:proofErr w:type="spellEnd"/>
          </w:p>
        </w:tc>
        <w:tc>
          <w:tcPr>
            <w:tcW w:w="1728" w:type="dxa"/>
            <w:shd w:val="clear" w:color="auto" w:fill="auto"/>
            <w:tcMar>
              <w:top w:w="100" w:type="dxa"/>
              <w:left w:w="100" w:type="dxa"/>
              <w:bottom w:w="100" w:type="dxa"/>
              <w:right w:w="100" w:type="dxa"/>
            </w:tcMar>
          </w:tcPr>
          <w:p w14:paraId="30D3B82B" w14:textId="6977DE9C" w:rsidR="00600FC3" w:rsidRDefault="00000000">
            <w:pPr>
              <w:widowControl w:val="0"/>
              <w:spacing w:line="240" w:lineRule="auto"/>
            </w:pPr>
            <w:del w:id="146" w:author="Alexander Kimaru" w:date="2023-01-04T03:03:00Z">
              <w:r w:rsidDel="00817A31">
                <w:delText xml:space="preserve">Varchar </w:delText>
              </w:r>
            </w:del>
            <w:ins w:id="147" w:author="Alexander Kimaru" w:date="2023-01-04T03:03:00Z">
              <w:r w:rsidR="00817A31">
                <w:t>int</w:t>
              </w:r>
              <w:r w:rsidR="00817A31">
                <w:t xml:space="preserve"> </w:t>
              </w:r>
            </w:ins>
            <w:r>
              <w:t>(foreign Key)</w:t>
            </w:r>
          </w:p>
        </w:tc>
        <w:tc>
          <w:tcPr>
            <w:tcW w:w="1728" w:type="dxa"/>
            <w:shd w:val="clear" w:color="auto" w:fill="auto"/>
            <w:tcMar>
              <w:top w:w="100" w:type="dxa"/>
              <w:left w:w="100" w:type="dxa"/>
              <w:bottom w:w="100" w:type="dxa"/>
              <w:right w:w="100" w:type="dxa"/>
            </w:tcMar>
          </w:tcPr>
          <w:p w14:paraId="454D0BC8" w14:textId="77777777" w:rsidR="00600FC3" w:rsidRDefault="00000000">
            <w:pPr>
              <w:widowControl w:val="0"/>
              <w:spacing w:line="240" w:lineRule="auto"/>
            </w:pPr>
            <w:r>
              <w:t>30</w:t>
            </w:r>
          </w:p>
        </w:tc>
        <w:tc>
          <w:tcPr>
            <w:tcW w:w="1728" w:type="dxa"/>
            <w:shd w:val="clear" w:color="auto" w:fill="auto"/>
            <w:tcMar>
              <w:top w:w="100" w:type="dxa"/>
              <w:left w:w="100" w:type="dxa"/>
              <w:bottom w:w="100" w:type="dxa"/>
              <w:right w:w="100" w:type="dxa"/>
            </w:tcMar>
          </w:tcPr>
          <w:p w14:paraId="37C9E068" w14:textId="77777777" w:rsidR="00600FC3" w:rsidRDefault="00000000">
            <w:pPr>
              <w:widowControl w:val="0"/>
              <w:spacing w:line="240" w:lineRule="auto"/>
            </w:pPr>
            <w:r>
              <w:t>Not Null</w:t>
            </w:r>
          </w:p>
        </w:tc>
      </w:tr>
    </w:tbl>
    <w:p w14:paraId="24721CD5" w14:textId="77777777" w:rsidR="00600FC3" w:rsidRDefault="00600FC3">
      <w:pPr>
        <w:ind w:left="720"/>
      </w:pPr>
    </w:p>
    <w:p w14:paraId="48C8E36E" w14:textId="77777777" w:rsidR="00600FC3" w:rsidRDefault="00600FC3">
      <w:pPr>
        <w:ind w:left="720"/>
      </w:pPr>
    </w:p>
    <w:p w14:paraId="5DC9DACF" w14:textId="79D6CF32" w:rsidR="00600FC3" w:rsidRDefault="00817A31" w:rsidP="00817A31">
      <w:pPr>
        <w:pStyle w:val="ListParagraph"/>
        <w:numPr>
          <w:ilvl w:val="3"/>
          <w:numId w:val="1"/>
        </w:numPr>
        <w:rPr>
          <w:ins w:id="148" w:author="Alexander Kimaru" w:date="2023-01-04T03:03:00Z"/>
        </w:rPr>
      </w:pPr>
      <w:ins w:id="149" w:author="Alexander Kimaru" w:date="2023-01-04T03:03:00Z">
        <w:r>
          <w:t xml:space="preserve">You need to add </w:t>
        </w:r>
        <w:proofErr w:type="spellStart"/>
        <w:r>
          <w:t>user_roles</w:t>
        </w:r>
        <w:proofErr w:type="spellEnd"/>
        <w:r>
          <w:t xml:space="preserve"> table</w:t>
        </w:r>
      </w:ins>
    </w:p>
    <w:p w14:paraId="40D7B54D" w14:textId="03E7017D" w:rsidR="00817A31" w:rsidRDefault="00817A31" w:rsidP="00817A31">
      <w:pPr>
        <w:pStyle w:val="ListParagraph"/>
        <w:numPr>
          <w:ilvl w:val="3"/>
          <w:numId w:val="1"/>
        </w:numPr>
        <w:rPr>
          <w:ins w:id="150" w:author="Alexander Kimaru" w:date="2023-01-04T03:03:00Z"/>
        </w:rPr>
      </w:pPr>
      <w:ins w:id="151" w:author="Alexander Kimaru" w:date="2023-01-04T03:03:00Z">
        <w:r>
          <w:t>Country and city tables</w:t>
        </w:r>
      </w:ins>
    </w:p>
    <w:p w14:paraId="5030C358" w14:textId="77777777" w:rsidR="00817A31" w:rsidRDefault="00817A31" w:rsidP="00817A31">
      <w:pPr>
        <w:pStyle w:val="ListParagraph"/>
        <w:numPr>
          <w:ilvl w:val="3"/>
          <w:numId w:val="1"/>
        </w:numPr>
        <w:pPrChange w:id="152" w:author="Alexander Kimaru" w:date="2023-01-04T03:03:00Z">
          <w:pPr>
            <w:ind w:left="720"/>
          </w:pPr>
        </w:pPrChange>
      </w:pPr>
    </w:p>
    <w:p w14:paraId="23DC2DF6" w14:textId="77777777" w:rsidR="00600FC3" w:rsidRDefault="00600FC3"/>
    <w:p w14:paraId="50DC0C62" w14:textId="77777777" w:rsidR="00600FC3" w:rsidRDefault="00600FC3"/>
    <w:p w14:paraId="24D3F986" w14:textId="77777777" w:rsidR="00600FC3" w:rsidRDefault="00600FC3"/>
    <w:p w14:paraId="73184F0F" w14:textId="77777777" w:rsidR="00600FC3" w:rsidRDefault="00600FC3"/>
    <w:p w14:paraId="069DFA4C" w14:textId="77777777" w:rsidR="00600FC3" w:rsidRDefault="00600FC3"/>
    <w:p w14:paraId="7597F538" w14:textId="77777777" w:rsidR="00600FC3" w:rsidRDefault="00600FC3"/>
    <w:p w14:paraId="61A76DB6" w14:textId="77777777" w:rsidR="00600FC3" w:rsidRDefault="00600FC3"/>
    <w:p w14:paraId="6F28CF6F" w14:textId="77777777" w:rsidR="00600FC3" w:rsidRDefault="00000000">
      <w:r>
        <w:t>SET UP OF PHP PROJECTS IN UBUNTU</w:t>
      </w:r>
    </w:p>
    <w:p w14:paraId="0BAAB9E2" w14:textId="77777777" w:rsidR="00600FC3" w:rsidRDefault="00000000">
      <w:hyperlink r:id="rId9">
        <w:r>
          <w:rPr>
            <w:color w:val="1155CC"/>
            <w:u w:val="single"/>
          </w:rPr>
          <w:t>https://www.techomoro.com/how-to-run-a-php-application-on-ubuntu-18-04-2-lts/</w:t>
        </w:r>
      </w:hyperlink>
    </w:p>
    <w:p w14:paraId="2FA9BD96" w14:textId="77777777" w:rsidR="00600FC3" w:rsidRDefault="00600FC3"/>
    <w:p w14:paraId="1DDAFCF5" w14:textId="77777777" w:rsidR="00600FC3" w:rsidRDefault="00000000">
      <w:r>
        <w:t>Update and upgrade packages</w:t>
      </w:r>
    </w:p>
    <w:p w14:paraId="75271832" w14:textId="77777777" w:rsidR="00600FC3" w:rsidRDefault="00000000">
      <w:proofErr w:type="spellStart"/>
      <w:r>
        <w:t>Sudo</w:t>
      </w:r>
      <w:proofErr w:type="spellEnd"/>
      <w:r>
        <w:t xml:space="preserve"> apt-get update - updates list of packages you have on your system</w:t>
      </w:r>
    </w:p>
    <w:p w14:paraId="77D82428" w14:textId="77777777" w:rsidR="00600FC3" w:rsidRDefault="00000000">
      <w:proofErr w:type="spellStart"/>
      <w:r>
        <w:t>Sudo</w:t>
      </w:r>
      <w:proofErr w:type="spellEnd"/>
      <w:r>
        <w:t xml:space="preserve"> apt-get upgrade - upgrades the packages to newer versions. </w:t>
      </w:r>
    </w:p>
    <w:p w14:paraId="39F0053F" w14:textId="77777777" w:rsidR="00600FC3" w:rsidRDefault="00600FC3"/>
    <w:p w14:paraId="48061F52" w14:textId="77777777" w:rsidR="00600FC3" w:rsidRDefault="00600FC3"/>
    <w:p w14:paraId="2DEC7A09" w14:textId="77777777" w:rsidR="00600FC3" w:rsidRDefault="00000000">
      <w:r>
        <w:t xml:space="preserve">Install </w:t>
      </w:r>
      <w:proofErr w:type="spellStart"/>
      <w:r>
        <w:t>apache</w:t>
      </w:r>
      <w:proofErr w:type="spellEnd"/>
    </w:p>
    <w:p w14:paraId="64127EAA" w14:textId="77777777" w:rsidR="00600FC3" w:rsidRDefault="00000000">
      <w:proofErr w:type="spellStart"/>
      <w:r>
        <w:t>Sudo</w:t>
      </w:r>
      <w:proofErr w:type="spellEnd"/>
      <w:r>
        <w:t xml:space="preserve"> apt-get install apache2</w:t>
      </w:r>
    </w:p>
    <w:p w14:paraId="34921FF7" w14:textId="77777777" w:rsidR="00600FC3" w:rsidRDefault="00600FC3"/>
    <w:p w14:paraId="64E12942" w14:textId="77777777" w:rsidR="00600FC3" w:rsidRDefault="00600FC3"/>
    <w:p w14:paraId="2CF8C3B6" w14:textId="77777777" w:rsidR="00600FC3" w:rsidRDefault="00600FC3"/>
    <w:p w14:paraId="5E78E4D2" w14:textId="77777777" w:rsidR="00600FC3" w:rsidRDefault="00600FC3"/>
    <w:p w14:paraId="5EEF45F9" w14:textId="77777777" w:rsidR="00600FC3" w:rsidRDefault="00600FC3"/>
    <w:sectPr w:rsidR="00600FC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Alexander Kimaru" w:date="2023-01-04T02:52:00Z" w:initials="AK">
    <w:p w14:paraId="5A7C8131" w14:textId="773892AD" w:rsidR="002274C0" w:rsidRDefault="002274C0">
      <w:pPr>
        <w:pStyle w:val="CommentText"/>
      </w:pPr>
      <w:r>
        <w:rPr>
          <w:rStyle w:val="CommentReference"/>
        </w:rPr>
        <w:annotationRef/>
      </w:r>
      <w:r>
        <w:t>Remember an admin can add a description for a forum.</w:t>
      </w:r>
    </w:p>
  </w:comment>
  <w:comment w:id="25" w:author="Alexander Kimaru" w:date="2023-01-04T02:51:00Z" w:initials="AK">
    <w:p w14:paraId="0260AE0B" w14:textId="7D3E159C" w:rsidR="002274C0" w:rsidRDefault="002274C0">
      <w:pPr>
        <w:pStyle w:val="CommentText"/>
      </w:pPr>
      <w:r>
        <w:rPr>
          <w:rStyle w:val="CommentReference"/>
        </w:rPr>
        <w:annotationRef/>
      </w:r>
      <w:r>
        <w:t xml:space="preserve">We use timestamp because of </w:t>
      </w:r>
      <w:proofErr w:type="spellStart"/>
      <w:r>
        <w:t>timezone</w:t>
      </w:r>
      <w:proofErr w:type="spellEnd"/>
      <w:r>
        <w:t xml:space="preserve">. When you make apps for users in various countries, you need to convert the dates to their respective </w:t>
      </w:r>
      <w:proofErr w:type="spellStart"/>
      <w:r>
        <w:t>timezones</w:t>
      </w:r>
      <w:proofErr w:type="spellEnd"/>
      <w:r>
        <w:t>.</w:t>
      </w:r>
    </w:p>
  </w:comment>
  <w:comment w:id="45" w:author="Alexander Kimaru" w:date="2023-01-04T02:50:00Z" w:initials="AK">
    <w:p w14:paraId="7CE20EBE" w14:textId="6DF9160B" w:rsidR="002274C0" w:rsidRDefault="002274C0">
      <w:pPr>
        <w:pStyle w:val="CommentText"/>
      </w:pPr>
      <w:r>
        <w:rPr>
          <w:rStyle w:val="CommentReference"/>
        </w:rPr>
        <w:annotationRef/>
      </w:r>
      <w:r>
        <w:t>Remember a user can reply to another comment so you’ll need to set the id of the parent comment</w:t>
      </w:r>
    </w:p>
  </w:comment>
  <w:comment w:id="84" w:author="Alexander Kimaru" w:date="2023-01-04T02:54:00Z" w:initials="AK">
    <w:p w14:paraId="46FD1E2F" w14:textId="62F509D3" w:rsidR="002274C0" w:rsidRDefault="002274C0">
      <w:pPr>
        <w:pStyle w:val="CommentText"/>
      </w:pPr>
      <w:r>
        <w:rPr>
          <w:rStyle w:val="CommentReference"/>
        </w:rPr>
        <w:annotationRef/>
      </w:r>
      <w:r>
        <w:t xml:space="preserve">Users can add roles </w:t>
      </w:r>
      <w:r w:rsidR="001A0097">
        <w:t>that are not on the list</w:t>
      </w:r>
    </w:p>
  </w:comment>
  <w:comment w:id="97" w:author="Alexander Kimaru" w:date="2023-01-04T02:55:00Z" w:initials="AK">
    <w:p w14:paraId="4C5162F8" w14:textId="2204633D" w:rsidR="001A0097" w:rsidRDefault="001A0097">
      <w:pPr>
        <w:pStyle w:val="CommentText"/>
      </w:pPr>
      <w:r>
        <w:rPr>
          <w:rStyle w:val="CommentReference"/>
        </w:rPr>
        <w:annotationRef/>
      </w:r>
      <w:r>
        <w:t xml:space="preserve">Age is redundant. When user provides DOB, you can use </w:t>
      </w:r>
      <w:proofErr w:type="spellStart"/>
      <w:r>
        <w:t>mysql</w:t>
      </w:r>
      <w:proofErr w:type="spellEnd"/>
      <w:r>
        <w:t xml:space="preserve"> / </w:t>
      </w:r>
      <w:proofErr w:type="spellStart"/>
      <w:r>
        <w:t>php</w:t>
      </w:r>
      <w:proofErr w:type="spellEnd"/>
      <w:r>
        <w:t xml:space="preserve"> to calculate their age.</w:t>
      </w:r>
    </w:p>
  </w:comment>
  <w:comment w:id="112" w:author="Alexander Kimaru" w:date="2023-01-04T03:02:00Z" w:initials="AK">
    <w:p w14:paraId="4D4F62F5" w14:textId="217D6BD6" w:rsidR="001A0097" w:rsidRDefault="001A0097">
      <w:pPr>
        <w:pStyle w:val="CommentText"/>
      </w:pPr>
      <w:r>
        <w:t xml:space="preserve">Used to convert system dates to users </w:t>
      </w:r>
      <w:r>
        <w:rPr>
          <w:rStyle w:val="CommentReference"/>
        </w:rPr>
        <w:annotationRef/>
      </w:r>
      <w:proofErr w:type="spellStart"/>
      <w:r>
        <w:t>Timezone</w:t>
      </w:r>
      <w:proofErr w:type="spellEnd"/>
      <w:r>
        <w:t xml:space="preserve"> </w:t>
      </w:r>
    </w:p>
  </w:comment>
  <w:comment w:id="125" w:author="Alexander Kimaru" w:date="2023-01-04T02:57:00Z" w:initials="AK">
    <w:p w14:paraId="62C9A30F" w14:textId="65B03404" w:rsidR="001A0097" w:rsidRDefault="001A0097">
      <w:pPr>
        <w:pStyle w:val="CommentText"/>
      </w:pPr>
      <w:r>
        <w:rPr>
          <w:rStyle w:val="CommentReference"/>
        </w:rPr>
        <w:annotationRef/>
      </w:r>
      <w:r>
        <w:t xml:space="preserve">Storing files or images in database is bad </w:t>
      </w:r>
      <w:proofErr w:type="spellStart"/>
      <w:r>
        <w:t>practive</w:t>
      </w:r>
      <w:proofErr w:type="spellEnd"/>
      <w:r>
        <w:t xml:space="preserve"> </w:t>
      </w:r>
      <w:proofErr w:type="spellStart"/>
      <w:r>
        <w:t>beccasue</w:t>
      </w:r>
      <w:proofErr w:type="spellEnd"/>
      <w:r>
        <w:t xml:space="preserve"> the DB will get huge very fast. Imagine 10,000 users with 10,000 images at 10MB each. You will store the path to the profile image which is stored on the server.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7C8131" w15:done="0"/>
  <w15:commentEx w15:paraId="0260AE0B" w15:done="0"/>
  <w15:commentEx w15:paraId="7CE20EBE" w15:done="0"/>
  <w15:commentEx w15:paraId="46FD1E2F" w15:done="0"/>
  <w15:commentEx w15:paraId="4C5162F8" w15:done="0"/>
  <w15:commentEx w15:paraId="4D4F62F5" w15:done="0"/>
  <w15:commentEx w15:paraId="62C9A3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F6872" w16cex:dateUtc="2023-01-03T23:52:00Z"/>
  <w16cex:commentExtensible w16cex:durableId="275F6825" w16cex:dateUtc="2023-01-03T23:51:00Z"/>
  <w16cex:commentExtensible w16cex:durableId="275F67DA" w16cex:dateUtc="2023-01-03T23:50:00Z"/>
  <w16cex:commentExtensible w16cex:durableId="275F68F3" w16cex:dateUtc="2023-01-03T23:54:00Z"/>
  <w16cex:commentExtensible w16cex:durableId="275F6933" w16cex:dateUtc="2023-01-03T23:55:00Z"/>
  <w16cex:commentExtensible w16cex:durableId="275F6AB4" w16cex:dateUtc="2023-01-04T00:02:00Z"/>
  <w16cex:commentExtensible w16cex:durableId="275F698D" w16cex:dateUtc="2023-01-03T2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7C8131" w16cid:durableId="275F6872"/>
  <w16cid:commentId w16cid:paraId="0260AE0B" w16cid:durableId="275F6825"/>
  <w16cid:commentId w16cid:paraId="7CE20EBE" w16cid:durableId="275F67DA"/>
  <w16cid:commentId w16cid:paraId="46FD1E2F" w16cid:durableId="275F68F3"/>
  <w16cid:commentId w16cid:paraId="4C5162F8" w16cid:durableId="275F6933"/>
  <w16cid:commentId w16cid:paraId="4D4F62F5" w16cid:durableId="275F6AB4"/>
  <w16cid:commentId w16cid:paraId="62C9A30F" w16cid:durableId="275F69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D625B"/>
    <w:multiLevelType w:val="multilevel"/>
    <w:tmpl w:val="05C6EA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8314507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Kimaru">
    <w15:presenceInfo w15:providerId="Windows Live" w15:userId="0a970f8aeb3561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FC3"/>
    <w:rsid w:val="001A0097"/>
    <w:rsid w:val="002274C0"/>
    <w:rsid w:val="00600FC3"/>
    <w:rsid w:val="00817A31"/>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1944A552"/>
  <w15:docId w15:val="{C51DD719-56B1-1F41-AD39-1AE130AD6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2274C0"/>
    <w:pPr>
      <w:spacing w:line="240" w:lineRule="auto"/>
    </w:pPr>
  </w:style>
  <w:style w:type="character" w:styleId="CommentReference">
    <w:name w:val="annotation reference"/>
    <w:basedOn w:val="DefaultParagraphFont"/>
    <w:uiPriority w:val="99"/>
    <w:semiHidden/>
    <w:unhideWhenUsed/>
    <w:rsid w:val="002274C0"/>
    <w:rPr>
      <w:sz w:val="16"/>
      <w:szCs w:val="16"/>
    </w:rPr>
  </w:style>
  <w:style w:type="paragraph" w:styleId="CommentText">
    <w:name w:val="annotation text"/>
    <w:basedOn w:val="Normal"/>
    <w:link w:val="CommentTextChar"/>
    <w:uiPriority w:val="99"/>
    <w:semiHidden/>
    <w:unhideWhenUsed/>
    <w:rsid w:val="002274C0"/>
    <w:pPr>
      <w:spacing w:line="240" w:lineRule="auto"/>
    </w:pPr>
    <w:rPr>
      <w:sz w:val="20"/>
      <w:szCs w:val="20"/>
    </w:rPr>
  </w:style>
  <w:style w:type="character" w:customStyle="1" w:styleId="CommentTextChar">
    <w:name w:val="Comment Text Char"/>
    <w:basedOn w:val="DefaultParagraphFont"/>
    <w:link w:val="CommentText"/>
    <w:uiPriority w:val="99"/>
    <w:semiHidden/>
    <w:rsid w:val="002274C0"/>
    <w:rPr>
      <w:sz w:val="20"/>
      <w:szCs w:val="20"/>
    </w:rPr>
  </w:style>
  <w:style w:type="paragraph" w:styleId="CommentSubject">
    <w:name w:val="annotation subject"/>
    <w:basedOn w:val="CommentText"/>
    <w:next w:val="CommentText"/>
    <w:link w:val="CommentSubjectChar"/>
    <w:uiPriority w:val="99"/>
    <w:semiHidden/>
    <w:unhideWhenUsed/>
    <w:rsid w:val="002274C0"/>
    <w:rPr>
      <w:b/>
      <w:bCs/>
    </w:rPr>
  </w:style>
  <w:style w:type="character" w:customStyle="1" w:styleId="CommentSubjectChar">
    <w:name w:val="Comment Subject Char"/>
    <w:basedOn w:val="CommentTextChar"/>
    <w:link w:val="CommentSubject"/>
    <w:uiPriority w:val="99"/>
    <w:semiHidden/>
    <w:rsid w:val="002274C0"/>
    <w:rPr>
      <w:b/>
      <w:bCs/>
      <w:sz w:val="20"/>
      <w:szCs w:val="20"/>
    </w:rPr>
  </w:style>
  <w:style w:type="paragraph" w:styleId="ListParagraph">
    <w:name w:val="List Paragraph"/>
    <w:basedOn w:val="Normal"/>
    <w:uiPriority w:val="34"/>
    <w:qFormat/>
    <w:rsid w:val="00817A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echomoro.com/how-to-run-a-php-application-on-ubuntu-18-04-2-l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Kimaru</cp:lastModifiedBy>
  <cp:revision>3</cp:revision>
  <dcterms:created xsi:type="dcterms:W3CDTF">2023-01-03T23:44:00Z</dcterms:created>
  <dcterms:modified xsi:type="dcterms:W3CDTF">2023-01-04T00:04:00Z</dcterms:modified>
</cp:coreProperties>
</file>